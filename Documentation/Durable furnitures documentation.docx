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="Candara" w:eastAsiaTheme="minorEastAsia" w:hAnsi="Candara" w:cs="Candara"/>
          <w:b/>
          <w:bCs/>
          <w:color w:val="000000" w:themeColor="text1"/>
          <w:spacing w:val="0"/>
          <w:kern w:val="0"/>
          <w:sz w:val="40"/>
          <w:szCs w:val="40"/>
        </w:rPr>
        <w:id w:val="482823536"/>
        <w:docPartObj>
          <w:docPartGallery w:val="Table of Contents"/>
          <w:docPartUnique/>
        </w:docPartObj>
      </w:sdtPr>
      <w:sdtEndPr>
        <w:rPr>
          <w:rFonts w:eastAsiaTheme="minorHAnsi"/>
          <w:color w:val="595959" w:themeColor="text1" w:themeTint="A6"/>
          <w:sz w:val="28"/>
          <w:szCs w:val="28"/>
        </w:rPr>
      </w:sdtEndPr>
      <w:sdtContent>
        <w:p w14:paraId="222D9E63" w14:textId="77777777" w:rsidR="003E6B7F" w:rsidRDefault="002D2961">
          <w:pPr>
            <w:pStyle w:val="Title"/>
            <w:rPr>
              <w:rFonts w:ascii="Candara" w:hAnsi="Candara" w:cs="Candara"/>
              <w:b/>
              <w:bCs/>
              <w:sz w:val="40"/>
              <w:szCs w:val="40"/>
            </w:rPr>
          </w:pPr>
          <w:r>
            <w:rPr>
              <w:rFonts w:ascii="Candara" w:hAnsi="Candara" w:cs="Candara"/>
              <w:b/>
              <w:bCs/>
              <w:sz w:val="40"/>
              <w:szCs w:val="40"/>
            </w:rPr>
            <w:t>Table of Contents</w:t>
          </w:r>
        </w:p>
        <w:p w14:paraId="4B220D90" w14:textId="77777777" w:rsidR="003E6B7F" w:rsidRDefault="002D2961">
          <w:pPr>
            <w:pStyle w:val="TOC1"/>
            <w:tabs>
              <w:tab w:val="right" w:leader="dot" w:pos="8297"/>
            </w:tabs>
            <w:jc w:val="both"/>
            <w:rPr>
              <w:rFonts w:ascii="Candara" w:eastAsiaTheme="minorEastAsia" w:hAnsi="Candara" w:cs="Candara"/>
              <w:color w:val="000000"/>
              <w:sz w:val="32"/>
              <w:szCs w:val="32"/>
              <w:lang w:eastAsia="en-US"/>
              <w14:textFill>
                <w14:solidFill>
                  <w14:srgbClr w14:val="000000">
                    <w14:lumMod w14:val="65000"/>
                    <w14:lumOff w14:val="35000"/>
                  </w14:srgbClr>
                </w14:solidFill>
              </w14:textFill>
            </w:rPr>
          </w:pPr>
          <w:r>
            <w:rPr>
              <w:rFonts w:ascii="Candara" w:hAnsi="Candara" w:cs="Candara"/>
              <w:sz w:val="32"/>
              <w:szCs w:val="32"/>
            </w:rPr>
            <w:fldChar w:fldCharType="begin"/>
          </w:r>
          <w:r>
            <w:rPr>
              <w:rFonts w:ascii="Candara" w:hAnsi="Candara" w:cs="Candara"/>
              <w:sz w:val="32"/>
              <w:szCs w:val="32"/>
            </w:rPr>
            <w:instrText xml:space="preserve"> TOC \o "1-3" \h \z \u </w:instrText>
          </w:r>
          <w:r>
            <w:rPr>
              <w:rFonts w:ascii="Candara" w:hAnsi="Candara" w:cs="Candara"/>
              <w:sz w:val="32"/>
              <w:szCs w:val="32"/>
            </w:rPr>
            <w:fldChar w:fldCharType="separate"/>
          </w:r>
          <w:hyperlink w:anchor="_Toc499632672" w:history="1">
            <w:r>
              <w:rPr>
                <w:rFonts w:ascii="Candara" w:hAnsi="Candara" w:cs="Candara"/>
                <w:sz w:val="32"/>
                <w:szCs w:val="32"/>
              </w:rPr>
              <w:t>CERTIFICATIONS</w:t>
            </w:r>
            <w:r>
              <w:rPr>
                <w:rFonts w:ascii="Candara" w:hAnsi="Candara" w:cs="Candara"/>
                <w:sz w:val="32"/>
                <w:szCs w:val="32"/>
              </w:rPr>
              <w:tab/>
            </w:r>
            <w:r>
              <w:rPr>
                <w:rFonts w:ascii="Candara" w:hAnsi="Candara" w:cs="Candara"/>
                <w:sz w:val="32"/>
                <w:szCs w:val="32"/>
              </w:rPr>
              <w:fldChar w:fldCharType="begin"/>
            </w:r>
            <w:r>
              <w:rPr>
                <w:rFonts w:ascii="Candara" w:hAnsi="Candara" w:cs="Candara"/>
                <w:sz w:val="32"/>
                <w:szCs w:val="32"/>
              </w:rPr>
              <w:instrText xml:space="preserve"> PAGEREF _Toc499632672 \h </w:instrText>
            </w:r>
            <w:r>
              <w:rPr>
                <w:rFonts w:ascii="Candara" w:hAnsi="Candara" w:cs="Candara"/>
                <w:sz w:val="32"/>
                <w:szCs w:val="32"/>
              </w:rPr>
            </w:r>
            <w:r>
              <w:rPr>
                <w:rFonts w:ascii="Candara" w:hAnsi="Candara" w:cs="Candara"/>
                <w:sz w:val="32"/>
                <w:szCs w:val="32"/>
              </w:rPr>
              <w:fldChar w:fldCharType="separate"/>
            </w:r>
            <w:r>
              <w:rPr>
                <w:rFonts w:ascii="Candara" w:hAnsi="Candara" w:cs="Candara"/>
                <w:sz w:val="32"/>
                <w:szCs w:val="32"/>
              </w:rPr>
              <w:t>1</w:t>
            </w:r>
            <w:r>
              <w:rPr>
                <w:rFonts w:ascii="Candara" w:hAnsi="Candara" w:cs="Candara"/>
                <w:sz w:val="32"/>
                <w:szCs w:val="32"/>
              </w:rPr>
              <w:fldChar w:fldCharType="end"/>
            </w:r>
          </w:hyperlink>
        </w:p>
        <w:p w14:paraId="746F1FBB" w14:textId="77777777" w:rsidR="003E6B7F" w:rsidRDefault="00DD4E94">
          <w:pPr>
            <w:pStyle w:val="TOC1"/>
            <w:tabs>
              <w:tab w:val="right" w:leader="dot" w:pos="8297"/>
            </w:tabs>
            <w:jc w:val="both"/>
            <w:rPr>
              <w:rFonts w:ascii="Candara" w:eastAsiaTheme="minorEastAsia" w:hAnsi="Candara" w:cs="Candara"/>
              <w:color w:val="000000"/>
              <w:sz w:val="32"/>
              <w:szCs w:val="32"/>
              <w:lang w:eastAsia="en-US"/>
              <w14:textFill>
                <w14:solidFill>
                  <w14:srgbClr w14:val="000000">
                    <w14:lumMod w14:val="65000"/>
                    <w14:lumOff w14:val="35000"/>
                  </w14:srgbClr>
                </w14:solidFill>
              </w14:textFill>
            </w:rPr>
          </w:pPr>
          <w:hyperlink w:anchor="_Toc499632674" w:history="1">
            <w:r w:rsidR="002D2961">
              <w:rPr>
                <w:rStyle w:val="Hyperlink"/>
                <w:rFonts w:ascii="Candara" w:hAnsi="Candara" w:cs="Candara"/>
                <w:sz w:val="32"/>
                <w:szCs w:val="32"/>
              </w:rPr>
              <w:t>ACKNOWLEDGEMENT</w:t>
            </w:r>
            <w:r w:rsidR="002D2961">
              <w:rPr>
                <w:rFonts w:ascii="Candara" w:hAnsi="Candara" w:cs="Candara"/>
                <w:sz w:val="32"/>
                <w:szCs w:val="32"/>
              </w:rPr>
              <w:tab/>
            </w:r>
            <w:r w:rsidR="002D2961">
              <w:rPr>
                <w:rFonts w:ascii="Candara" w:hAnsi="Candara" w:cs="Candara"/>
                <w:sz w:val="32"/>
                <w:szCs w:val="32"/>
              </w:rPr>
              <w:fldChar w:fldCharType="begin"/>
            </w:r>
            <w:r w:rsidR="002D2961">
              <w:rPr>
                <w:rFonts w:ascii="Candara" w:hAnsi="Candara" w:cs="Candara"/>
                <w:sz w:val="32"/>
                <w:szCs w:val="32"/>
              </w:rPr>
              <w:instrText xml:space="preserve"> PAGEREF _Toc499632674 \h </w:instrText>
            </w:r>
            <w:r w:rsidR="002D2961">
              <w:rPr>
                <w:rFonts w:ascii="Candara" w:hAnsi="Candara" w:cs="Candara"/>
                <w:sz w:val="32"/>
                <w:szCs w:val="32"/>
              </w:rPr>
            </w:r>
            <w:r w:rsidR="002D2961">
              <w:rPr>
                <w:rFonts w:ascii="Candara" w:hAnsi="Candara" w:cs="Candara"/>
                <w:sz w:val="32"/>
                <w:szCs w:val="32"/>
              </w:rPr>
              <w:fldChar w:fldCharType="separate"/>
            </w:r>
            <w:r w:rsidR="002D2961">
              <w:rPr>
                <w:rFonts w:ascii="Candara" w:hAnsi="Candara" w:cs="Candara"/>
                <w:sz w:val="32"/>
                <w:szCs w:val="32"/>
              </w:rPr>
              <w:t>2</w:t>
            </w:r>
            <w:r w:rsidR="002D2961">
              <w:rPr>
                <w:rFonts w:ascii="Candara" w:hAnsi="Candara" w:cs="Candara"/>
                <w:sz w:val="32"/>
                <w:szCs w:val="32"/>
              </w:rPr>
              <w:fldChar w:fldCharType="end"/>
            </w:r>
          </w:hyperlink>
        </w:p>
        <w:p w14:paraId="662141A4" w14:textId="77777777" w:rsidR="003E6B7F" w:rsidRDefault="00DD4E94">
          <w:pPr>
            <w:pStyle w:val="TOC1"/>
            <w:tabs>
              <w:tab w:val="right" w:leader="dot" w:pos="8297"/>
            </w:tabs>
            <w:jc w:val="both"/>
            <w:rPr>
              <w:rFonts w:ascii="Candara" w:hAnsi="Candara" w:cs="Candara"/>
              <w:sz w:val="32"/>
              <w:szCs w:val="32"/>
            </w:rPr>
          </w:pPr>
          <w:hyperlink w:anchor="_Toc499632676" w:history="1">
            <w:r w:rsidR="002D2961">
              <w:rPr>
                <w:rStyle w:val="Hyperlink"/>
                <w:rFonts w:ascii="Candara" w:hAnsi="Candara" w:cs="Candara"/>
                <w:sz w:val="32"/>
                <w:szCs w:val="32"/>
              </w:rPr>
              <w:t>PROBLEM DEFINITION</w:t>
            </w:r>
            <w:r w:rsidR="002D2961">
              <w:rPr>
                <w:rFonts w:ascii="Candara" w:hAnsi="Candara" w:cs="Candara"/>
                <w:sz w:val="32"/>
                <w:szCs w:val="32"/>
              </w:rPr>
              <w:tab/>
            </w:r>
            <w:r w:rsidR="002D2961">
              <w:rPr>
                <w:rFonts w:ascii="Candara" w:hAnsi="Candara" w:cs="Candara"/>
                <w:sz w:val="32"/>
                <w:szCs w:val="32"/>
              </w:rPr>
              <w:fldChar w:fldCharType="begin"/>
            </w:r>
            <w:r w:rsidR="002D2961">
              <w:rPr>
                <w:rFonts w:ascii="Candara" w:hAnsi="Candara" w:cs="Candara"/>
                <w:sz w:val="32"/>
                <w:szCs w:val="32"/>
              </w:rPr>
              <w:instrText xml:space="preserve"> PAGEREF _Toc499632676 \h </w:instrText>
            </w:r>
            <w:r w:rsidR="002D2961">
              <w:rPr>
                <w:rFonts w:ascii="Candara" w:hAnsi="Candara" w:cs="Candara"/>
                <w:sz w:val="32"/>
                <w:szCs w:val="32"/>
              </w:rPr>
            </w:r>
            <w:r w:rsidR="002D2961">
              <w:rPr>
                <w:rFonts w:ascii="Candara" w:hAnsi="Candara" w:cs="Candara"/>
                <w:sz w:val="32"/>
                <w:szCs w:val="32"/>
              </w:rPr>
              <w:fldChar w:fldCharType="separate"/>
            </w:r>
            <w:r w:rsidR="002D2961">
              <w:rPr>
                <w:rFonts w:ascii="Candara" w:hAnsi="Candara" w:cs="Candara"/>
                <w:sz w:val="32"/>
                <w:szCs w:val="32"/>
              </w:rPr>
              <w:t>3</w:t>
            </w:r>
            <w:r w:rsidR="002D2961">
              <w:rPr>
                <w:rFonts w:ascii="Candara" w:hAnsi="Candara" w:cs="Candara"/>
                <w:sz w:val="32"/>
                <w:szCs w:val="32"/>
              </w:rPr>
              <w:fldChar w:fldCharType="end"/>
            </w:r>
          </w:hyperlink>
        </w:p>
        <w:p w14:paraId="24E02265" w14:textId="5E30B1B8" w:rsidR="003E6B7F" w:rsidRDefault="003B0766">
          <w:pPr>
            <w:jc w:val="both"/>
            <w:rPr>
              <w:rFonts w:ascii="Candara" w:hAnsi="Candara" w:cs="Candara"/>
              <w:sz w:val="32"/>
              <w:szCs w:val="32"/>
            </w:rPr>
          </w:pPr>
          <w:r>
            <w:rPr>
              <w:rFonts w:ascii="Candara" w:hAnsi="Candara" w:cs="Candara"/>
              <w:sz w:val="32"/>
              <w:szCs w:val="32"/>
            </w:rPr>
            <w:t>USER'S GUIDE</w:t>
          </w:r>
          <w:r w:rsidR="002D2961">
            <w:rPr>
              <w:rFonts w:ascii="Candara" w:hAnsi="Candara" w:cs="Candara"/>
              <w:sz w:val="32"/>
              <w:szCs w:val="32"/>
            </w:rPr>
            <w:t>………………………….……………………….4</w:t>
          </w:r>
        </w:p>
        <w:p w14:paraId="45945329" w14:textId="3862A287" w:rsidR="003E6B7F" w:rsidRDefault="003B0766">
          <w:pPr>
            <w:jc w:val="both"/>
            <w:rPr>
              <w:rFonts w:ascii="Candara" w:hAnsi="Candara" w:cs="Candara"/>
              <w:sz w:val="32"/>
              <w:szCs w:val="32"/>
            </w:rPr>
          </w:pPr>
          <w:r>
            <w:rPr>
              <w:rFonts w:ascii="Candara" w:hAnsi="Candara" w:cs="Candara"/>
              <w:sz w:val="32"/>
              <w:szCs w:val="32"/>
            </w:rPr>
            <w:t xml:space="preserve">PROBLEM STATEMENT </w:t>
          </w:r>
          <w:r w:rsidR="002D2961">
            <w:rPr>
              <w:rFonts w:ascii="Candara" w:hAnsi="Candara" w:cs="Candara"/>
              <w:sz w:val="32"/>
              <w:szCs w:val="32"/>
            </w:rPr>
            <w:t>…………....………………………….…………..5</w:t>
          </w:r>
        </w:p>
        <w:p w14:paraId="664716E5" w14:textId="2CC65979" w:rsidR="000A1BD1" w:rsidRDefault="003B0766">
          <w:pPr>
            <w:jc w:val="both"/>
            <w:rPr>
              <w:rFonts w:ascii="Candara" w:hAnsi="Candara" w:cs="Candara"/>
              <w:sz w:val="32"/>
              <w:szCs w:val="32"/>
            </w:rPr>
          </w:pPr>
          <w:r>
            <w:rPr>
              <w:rFonts w:ascii="Candara" w:hAnsi="Candara" w:cs="Candara"/>
              <w:sz w:val="32"/>
              <w:szCs w:val="32"/>
            </w:rPr>
            <w:t xml:space="preserve">DEVELOPER’S GUIDE </w:t>
          </w:r>
          <w:r w:rsidR="00E043B4">
            <w:rPr>
              <w:rFonts w:ascii="Candara" w:hAnsi="Candara" w:cs="Candara"/>
              <w:sz w:val="32"/>
              <w:szCs w:val="32"/>
            </w:rPr>
            <w:t>……………..6</w:t>
          </w:r>
        </w:p>
        <w:p w14:paraId="50464893" w14:textId="77777777" w:rsidR="003E6B7F" w:rsidRDefault="002D2961">
          <w:pPr>
            <w:jc w:val="both"/>
            <w:rPr>
              <w:rFonts w:ascii="Candara" w:hAnsi="Candara" w:cs="Candara"/>
              <w:sz w:val="32"/>
              <w:szCs w:val="32"/>
            </w:rPr>
          </w:pPr>
          <w:r>
            <w:rPr>
              <w:rFonts w:ascii="Candara" w:hAnsi="Candara" w:cs="Candara"/>
              <w:sz w:val="32"/>
              <w:szCs w:val="32"/>
            </w:rPr>
            <w:t>PROJECT REVIEW………..…………………………………..…</w:t>
          </w:r>
          <w:r w:rsidR="00E043B4">
            <w:rPr>
              <w:rFonts w:ascii="Candara" w:hAnsi="Candara" w:cs="Candara"/>
              <w:sz w:val="32"/>
              <w:szCs w:val="32"/>
            </w:rPr>
            <w:t>7</w:t>
          </w:r>
        </w:p>
        <w:p w14:paraId="335B1322" w14:textId="77777777" w:rsidR="003E6B7F" w:rsidRDefault="002D2961">
          <w:pPr>
            <w:jc w:val="both"/>
            <w:rPr>
              <w:rFonts w:ascii="Candara" w:hAnsi="Candara" w:cs="Candara"/>
              <w:b/>
              <w:bCs/>
              <w:sz w:val="28"/>
              <w:szCs w:val="28"/>
            </w:rPr>
          </w:pPr>
          <w:r>
            <w:rPr>
              <w:rFonts w:ascii="Candara" w:hAnsi="Candara" w:cs="Candara"/>
              <w:b/>
              <w:bCs/>
              <w:sz w:val="32"/>
              <w:szCs w:val="32"/>
            </w:rPr>
            <w:fldChar w:fldCharType="end"/>
          </w:r>
        </w:p>
      </w:sdtContent>
    </w:sdt>
    <w:p w14:paraId="47F9D020" w14:textId="77777777" w:rsidR="003E6B7F" w:rsidRDefault="003E6B7F">
      <w:pPr>
        <w:rPr>
          <w:rFonts w:ascii="Candara" w:hAnsi="Candara"/>
          <w:sz w:val="28"/>
          <w:szCs w:val="28"/>
        </w:rPr>
      </w:pPr>
    </w:p>
    <w:p w14:paraId="55B22E1F" w14:textId="77777777" w:rsidR="003E6B7F" w:rsidRDefault="003E6B7F">
      <w:pPr>
        <w:rPr>
          <w:rFonts w:ascii="Candara" w:hAnsi="Candara"/>
          <w:sz w:val="28"/>
          <w:szCs w:val="28"/>
        </w:rPr>
      </w:pPr>
    </w:p>
    <w:p w14:paraId="2FA03494" w14:textId="77777777" w:rsidR="003E6B7F" w:rsidRDefault="003E6B7F">
      <w:pPr>
        <w:rPr>
          <w:rFonts w:ascii="Candara" w:hAnsi="Candara"/>
          <w:sz w:val="28"/>
          <w:szCs w:val="28"/>
        </w:rPr>
      </w:pPr>
    </w:p>
    <w:p w14:paraId="300DD906" w14:textId="77777777" w:rsidR="003E6B7F" w:rsidRDefault="003E6B7F">
      <w:pPr>
        <w:rPr>
          <w:rFonts w:ascii="Candara" w:hAnsi="Candara"/>
          <w:sz w:val="28"/>
          <w:szCs w:val="28"/>
        </w:rPr>
      </w:pPr>
    </w:p>
    <w:p w14:paraId="1E4B8B0E" w14:textId="77777777" w:rsidR="003E6B7F" w:rsidRDefault="003E6B7F">
      <w:pPr>
        <w:rPr>
          <w:rFonts w:ascii="Candara" w:hAnsi="Candara"/>
          <w:sz w:val="28"/>
          <w:szCs w:val="28"/>
        </w:rPr>
      </w:pPr>
    </w:p>
    <w:p w14:paraId="532263B0" w14:textId="77777777" w:rsidR="003E6B7F" w:rsidRDefault="003E6B7F">
      <w:pPr>
        <w:rPr>
          <w:rFonts w:ascii="Candara" w:hAnsi="Candara"/>
          <w:sz w:val="28"/>
          <w:szCs w:val="28"/>
        </w:rPr>
      </w:pPr>
    </w:p>
    <w:p w14:paraId="69573B57" w14:textId="77777777" w:rsidR="003E6B7F" w:rsidRDefault="003E6B7F">
      <w:pPr>
        <w:rPr>
          <w:rFonts w:ascii="Candara" w:hAnsi="Candara"/>
          <w:sz w:val="28"/>
          <w:szCs w:val="28"/>
        </w:rPr>
      </w:pPr>
    </w:p>
    <w:p w14:paraId="528C61BB" w14:textId="77777777" w:rsidR="003E6B7F" w:rsidRDefault="003E6B7F">
      <w:pPr>
        <w:rPr>
          <w:rFonts w:ascii="Candara" w:hAnsi="Candara"/>
          <w:sz w:val="28"/>
          <w:szCs w:val="28"/>
        </w:rPr>
      </w:pPr>
    </w:p>
    <w:p w14:paraId="6E8E16B3" w14:textId="77777777" w:rsidR="003E6B7F" w:rsidRDefault="003E6B7F">
      <w:pPr>
        <w:rPr>
          <w:rFonts w:ascii="Candara" w:hAnsi="Candara"/>
          <w:sz w:val="28"/>
          <w:szCs w:val="28"/>
        </w:rPr>
      </w:pPr>
    </w:p>
    <w:p w14:paraId="5C09D413" w14:textId="77777777" w:rsidR="003E6B7F" w:rsidRDefault="003E6B7F">
      <w:pPr>
        <w:rPr>
          <w:rFonts w:ascii="Candara" w:hAnsi="Candara"/>
          <w:sz w:val="28"/>
          <w:szCs w:val="28"/>
        </w:rPr>
      </w:pPr>
    </w:p>
    <w:p w14:paraId="0019D145" w14:textId="77777777" w:rsidR="003E6B7F" w:rsidRDefault="003E6B7F">
      <w:pPr>
        <w:rPr>
          <w:rFonts w:ascii="Candara" w:hAnsi="Candara"/>
          <w:sz w:val="28"/>
          <w:szCs w:val="28"/>
        </w:rPr>
      </w:pPr>
    </w:p>
    <w:p w14:paraId="797DFAE9" w14:textId="77777777" w:rsidR="003E6B7F" w:rsidRDefault="003E6B7F">
      <w:pPr>
        <w:rPr>
          <w:rFonts w:ascii="Candara" w:hAnsi="Candara"/>
          <w:sz w:val="28"/>
          <w:szCs w:val="28"/>
        </w:rPr>
      </w:pPr>
    </w:p>
    <w:p w14:paraId="710FBB59" w14:textId="77777777" w:rsidR="003E6B7F" w:rsidRDefault="003E6B7F">
      <w:pPr>
        <w:rPr>
          <w:rFonts w:ascii="Candara" w:hAnsi="Candara"/>
          <w:sz w:val="28"/>
          <w:szCs w:val="28"/>
        </w:rPr>
      </w:pPr>
    </w:p>
    <w:p w14:paraId="039332CE" w14:textId="77777777" w:rsidR="003E6B7F" w:rsidRDefault="003E6B7F">
      <w:pPr>
        <w:rPr>
          <w:rFonts w:ascii="Candara" w:hAnsi="Candara"/>
          <w:sz w:val="28"/>
          <w:szCs w:val="28"/>
        </w:rPr>
      </w:pPr>
    </w:p>
    <w:p w14:paraId="4110CAD9" w14:textId="77777777" w:rsidR="003E6B7F" w:rsidRPr="00E200D7" w:rsidRDefault="002D2961">
      <w:pPr>
        <w:rPr>
          <w:rFonts w:ascii="Candara" w:hAnsi="Candara" w:cs="Candara"/>
          <w:b/>
          <w:bCs/>
          <w:color w:val="1F497D" w:themeColor="text2"/>
          <w:sz w:val="40"/>
          <w:szCs w:val="40"/>
        </w:rPr>
      </w:pPr>
      <w:r w:rsidRPr="00E200D7">
        <w:rPr>
          <w:rFonts w:ascii="Candara" w:hAnsi="Candara" w:cs="Candara"/>
          <w:b/>
          <w:bCs/>
          <w:color w:val="1F497D" w:themeColor="text2"/>
          <w:sz w:val="40"/>
          <w:szCs w:val="40"/>
        </w:rPr>
        <w:t>CERTIFICATIONS</w:t>
      </w:r>
    </w:p>
    <w:p w14:paraId="3C42C1A5" w14:textId="77777777" w:rsidR="003E6B7F" w:rsidRDefault="002D2961">
      <w:pPr>
        <w:rPr>
          <w:rFonts w:ascii="Candara" w:hAnsi="Candara"/>
          <w:color w:val="9BBB59" w:themeColor="accent3"/>
          <w:sz w:val="32"/>
          <w:szCs w:val="32"/>
          <w14:textFill>
            <w14:solidFill>
              <w14:schemeClr w14:val="accent3">
                <w14:lumMod w14:val="50000"/>
                <w14:lumMod w14:val="65000"/>
                <w14:lumOff w14:val="35000"/>
              </w14:schemeClr>
            </w14:solidFill>
          </w14:textFill>
        </w:rPr>
      </w:pPr>
      <w:r>
        <w:rPr>
          <w:rFonts w:ascii="Candara" w:hAnsi="Candara"/>
          <w:sz w:val="32"/>
          <w:szCs w:val="32"/>
        </w:rPr>
        <w:t xml:space="preserve">THIS IS TO CERTIFY THAT </w:t>
      </w:r>
      <w:r>
        <w:rPr>
          <w:rFonts w:ascii="Candara" w:hAnsi="Candara"/>
          <w:b/>
          <w:bCs/>
          <w:color w:val="9BBB59" w:themeColor="accent3"/>
          <w:sz w:val="32"/>
          <w:szCs w:val="32"/>
          <w14:textFill>
            <w14:solidFill>
              <w14:schemeClr w14:val="accent3">
                <w14:lumMod w14:val="50000"/>
                <w14:lumMod w14:val="65000"/>
                <w14:lumOff w14:val="35000"/>
              </w14:schemeClr>
            </w14:solidFill>
          </w14:textFill>
        </w:rPr>
        <w:t xml:space="preserve">MISS. </w:t>
      </w:r>
      <w:r w:rsidR="009E1BF9">
        <w:rPr>
          <w:rFonts w:ascii="Candara" w:hAnsi="Candara"/>
          <w:b/>
          <w:bCs/>
          <w:color w:val="9BBB59" w:themeColor="accent3"/>
          <w:sz w:val="32"/>
          <w:szCs w:val="32"/>
          <w14:textFill>
            <w14:solidFill>
              <w14:schemeClr w14:val="accent3">
                <w14:lumMod w14:val="50000"/>
                <w14:lumMod w14:val="65000"/>
                <w14:lumOff w14:val="35000"/>
              </w14:schemeClr>
            </w14:solidFill>
          </w14:textFill>
        </w:rPr>
        <w:t>OLORUNNISHOLA</w:t>
      </w:r>
      <w:r w:rsidR="00C6149E">
        <w:rPr>
          <w:rFonts w:ascii="Candara" w:hAnsi="Candara"/>
          <w:b/>
          <w:bCs/>
          <w:color w:val="9BBB59" w:themeColor="accent3"/>
          <w:sz w:val="32"/>
          <w:szCs w:val="32"/>
          <w14:textFill>
            <w14:solidFill>
              <w14:schemeClr w14:val="accent3">
                <w14:lumMod w14:val="50000"/>
                <w14:lumMod w14:val="65000"/>
                <w14:lumOff w14:val="35000"/>
              </w14:schemeClr>
            </w14:solidFill>
          </w14:textFill>
        </w:rPr>
        <w:t xml:space="preserve"> ABISOLA ADEKUNBI</w:t>
      </w:r>
      <w:r>
        <w:rPr>
          <w:rFonts w:ascii="Candara" w:hAnsi="Candara"/>
          <w:color w:val="9BBB59" w:themeColor="accent3"/>
          <w:sz w:val="32"/>
          <w:szCs w:val="32"/>
          <w14:textFill>
            <w14:solidFill>
              <w14:schemeClr w14:val="accent3">
                <w14:lumMod w14:val="50000"/>
                <w14:lumMod w14:val="65000"/>
                <w14:lumOff w14:val="35000"/>
              </w14:schemeClr>
            </w14:solidFill>
          </w14:textFill>
        </w:rPr>
        <w:t xml:space="preserve"> </w:t>
      </w:r>
      <w:r>
        <w:rPr>
          <w:rFonts w:ascii="Candara" w:hAnsi="Candara"/>
          <w:sz w:val="32"/>
          <w:szCs w:val="32"/>
        </w:rPr>
        <w:t xml:space="preserve">HAS SUCCESSFULLY DESIGNED AND DEVELOPED </w:t>
      </w:r>
      <w:r w:rsidR="00862EAF">
        <w:rPr>
          <w:rFonts w:ascii="Candara" w:hAnsi="Candara"/>
          <w:b/>
          <w:bCs/>
          <w:color w:val="9BBB59" w:themeColor="accent3"/>
          <w:sz w:val="32"/>
          <w:szCs w:val="32"/>
          <w14:textFill>
            <w14:solidFill>
              <w14:schemeClr w14:val="accent3">
                <w14:lumMod w14:val="50000"/>
                <w14:lumMod w14:val="65000"/>
                <w14:lumOff w14:val="35000"/>
              </w14:schemeClr>
            </w14:solidFill>
          </w14:textFill>
        </w:rPr>
        <w:t>DURABLE FUNITURES.</w:t>
      </w:r>
    </w:p>
    <w:p w14:paraId="680BB679" w14:textId="77777777" w:rsidR="003E6B7F" w:rsidRDefault="003E6B7F">
      <w:pPr>
        <w:rPr>
          <w:rFonts w:ascii="Candara" w:hAnsi="Candara"/>
          <w:color w:val="9BBB59" w:themeColor="accent3"/>
          <w:sz w:val="28"/>
          <w:szCs w:val="28"/>
          <w14:textFill>
            <w14:solidFill>
              <w14:schemeClr w14:val="accent3">
                <w14:lumMod w14:val="50000"/>
                <w14:lumMod w14:val="65000"/>
                <w14:lumOff w14:val="35000"/>
              </w14:schemeClr>
            </w14:solidFill>
          </w14:textFill>
        </w:rPr>
      </w:pPr>
    </w:p>
    <w:p w14:paraId="24643080" w14:textId="77777777" w:rsidR="003E6B7F" w:rsidRDefault="003E6B7F">
      <w:pPr>
        <w:rPr>
          <w:rFonts w:ascii="Candara" w:hAnsi="Candara"/>
          <w:color w:val="9BBB59" w:themeColor="accent3"/>
          <w:sz w:val="28"/>
          <w:szCs w:val="28"/>
          <w14:textFill>
            <w14:solidFill>
              <w14:schemeClr w14:val="accent3">
                <w14:lumMod w14:val="50000"/>
                <w14:lumMod w14:val="65000"/>
                <w14:lumOff w14:val="35000"/>
              </w14:schemeClr>
            </w14:solidFill>
          </w14:textFill>
        </w:rPr>
      </w:pPr>
    </w:p>
    <w:p w14:paraId="32A57199" w14:textId="77777777" w:rsidR="003E6B7F" w:rsidRDefault="002D2961">
      <w:pPr>
        <w:rPr>
          <w:ins w:id="0" w:author="CM_APTECH" w:date="2018-06-27T17:08:00Z"/>
          <w:rFonts w:ascii="Candara" w:hAnsi="Candara"/>
          <w:b/>
          <w:bCs/>
          <w:color w:val="9BBB59" w:themeColor="accent3"/>
          <w:sz w:val="32"/>
          <w:szCs w:val="32"/>
          <w14:textFill>
            <w14:solidFill>
              <w14:schemeClr w14:val="accent3">
                <w14:lumMod w14:val="50000"/>
                <w14:lumMod w14:val="65000"/>
                <w14:lumOff w14:val="35000"/>
              </w14:schemeClr>
            </w14:solidFill>
          </w14:textFill>
        </w:rPr>
      </w:pPr>
      <w:r>
        <w:rPr>
          <w:rFonts w:ascii="Candara" w:hAnsi="Candara"/>
          <w:sz w:val="40"/>
          <w:szCs w:val="40"/>
        </w:rPr>
        <w:t>SUBMITTED BY:</w:t>
      </w:r>
      <w:r>
        <w:rPr>
          <w:rFonts w:ascii="Candara" w:hAnsi="Candara"/>
          <w:sz w:val="36"/>
          <w:szCs w:val="36"/>
        </w:rPr>
        <w:t xml:space="preserve"> </w:t>
      </w:r>
      <w:r>
        <w:rPr>
          <w:rFonts w:ascii="Candara" w:hAnsi="Candara"/>
          <w:b/>
          <w:bCs/>
          <w:color w:val="9BBB59" w:themeColor="accent3"/>
          <w:sz w:val="32"/>
          <w:szCs w:val="32"/>
          <w14:textFill>
            <w14:solidFill>
              <w14:schemeClr w14:val="accent3">
                <w14:lumMod w14:val="50000"/>
                <w14:lumMod w14:val="65000"/>
                <w14:lumOff w14:val="35000"/>
              </w14:schemeClr>
            </w14:solidFill>
          </w14:textFill>
        </w:rPr>
        <w:t>MR. NJOKU DANIEL</w:t>
      </w:r>
    </w:p>
    <w:p w14:paraId="1003BEEB" w14:textId="77777777" w:rsidR="003E6B7F" w:rsidRDefault="002D2961">
      <w:pPr>
        <w:rPr>
          <w:rFonts w:ascii="Candara" w:hAnsi="Candara"/>
          <w:sz w:val="36"/>
          <w:szCs w:val="36"/>
        </w:rPr>
      </w:pPr>
      <w:r>
        <w:rPr>
          <w:rFonts w:ascii="Candara" w:hAnsi="Candara"/>
          <w:sz w:val="40"/>
          <w:szCs w:val="40"/>
        </w:rPr>
        <w:t>PROJECT SUPERVISOR:</w:t>
      </w:r>
      <w:r>
        <w:rPr>
          <w:rFonts w:ascii="Candara" w:hAnsi="Candara"/>
          <w:sz w:val="36"/>
          <w:szCs w:val="36"/>
        </w:rPr>
        <w:t xml:space="preserve">  </w:t>
      </w:r>
      <w:r>
        <w:rPr>
          <w:rFonts w:ascii="Candara" w:hAnsi="Candara"/>
          <w:b/>
          <w:bCs/>
          <w:sz w:val="32"/>
          <w:szCs w:val="32"/>
        </w:rPr>
        <w:t>MR.NJOKU DANIEL</w:t>
      </w:r>
    </w:p>
    <w:p w14:paraId="7AC00A05" w14:textId="77777777" w:rsidR="003E6B7F" w:rsidRDefault="003E6B7F">
      <w:pPr>
        <w:rPr>
          <w:rFonts w:ascii="Candara" w:hAnsi="Candara"/>
          <w:sz w:val="28"/>
          <w:szCs w:val="28"/>
        </w:rPr>
      </w:pPr>
    </w:p>
    <w:p w14:paraId="344D5B0D" w14:textId="77777777" w:rsidR="003E6B7F" w:rsidRDefault="003E6B7F">
      <w:pPr>
        <w:rPr>
          <w:rFonts w:ascii="Candara" w:hAnsi="Candara"/>
          <w:sz w:val="28"/>
          <w:szCs w:val="28"/>
        </w:rPr>
      </w:pPr>
    </w:p>
    <w:p w14:paraId="16AAD7AB" w14:textId="77777777" w:rsidR="003E6B7F" w:rsidRDefault="003E6B7F">
      <w:pPr>
        <w:rPr>
          <w:rFonts w:ascii="Candara" w:hAnsi="Candara"/>
          <w:sz w:val="28"/>
          <w:szCs w:val="28"/>
        </w:rPr>
      </w:pPr>
    </w:p>
    <w:p w14:paraId="33207BB6" w14:textId="77777777" w:rsidR="003E6B7F" w:rsidRDefault="003E6B7F">
      <w:pPr>
        <w:rPr>
          <w:rFonts w:ascii="Candara" w:hAnsi="Candara"/>
          <w:sz w:val="28"/>
          <w:szCs w:val="28"/>
        </w:rPr>
      </w:pPr>
    </w:p>
    <w:p w14:paraId="0036BEA0" w14:textId="77777777" w:rsidR="003E6B7F" w:rsidRDefault="003E6B7F">
      <w:pPr>
        <w:rPr>
          <w:rFonts w:ascii="Candara" w:hAnsi="Candara"/>
          <w:sz w:val="28"/>
          <w:szCs w:val="28"/>
        </w:rPr>
      </w:pPr>
    </w:p>
    <w:p w14:paraId="4F3BBADE" w14:textId="77777777" w:rsidR="003E6B7F" w:rsidRDefault="003E6B7F">
      <w:pPr>
        <w:rPr>
          <w:rFonts w:ascii="Candara" w:hAnsi="Candara"/>
          <w:sz w:val="28"/>
          <w:szCs w:val="28"/>
        </w:rPr>
      </w:pPr>
    </w:p>
    <w:p w14:paraId="417CC013" w14:textId="77777777" w:rsidR="003E6B7F" w:rsidRDefault="003E6B7F">
      <w:pPr>
        <w:rPr>
          <w:rFonts w:ascii="Candara" w:hAnsi="Candara"/>
          <w:sz w:val="28"/>
          <w:szCs w:val="28"/>
        </w:rPr>
      </w:pPr>
    </w:p>
    <w:p w14:paraId="69E17091" w14:textId="77777777" w:rsidR="003E6B7F" w:rsidRDefault="003E6B7F">
      <w:pPr>
        <w:rPr>
          <w:rFonts w:ascii="Candara" w:hAnsi="Candara"/>
          <w:sz w:val="28"/>
          <w:szCs w:val="28"/>
        </w:rPr>
      </w:pPr>
    </w:p>
    <w:p w14:paraId="08A85873" w14:textId="77777777" w:rsidR="003E6B7F" w:rsidRDefault="003E6B7F">
      <w:pPr>
        <w:rPr>
          <w:rFonts w:ascii="Candara" w:hAnsi="Candara"/>
          <w:sz w:val="28"/>
          <w:szCs w:val="28"/>
        </w:rPr>
      </w:pPr>
    </w:p>
    <w:p w14:paraId="3D55EB3A" w14:textId="77777777" w:rsidR="003E6B7F" w:rsidRDefault="003E6B7F">
      <w:pPr>
        <w:rPr>
          <w:rFonts w:ascii="Candara" w:hAnsi="Candara"/>
          <w:sz w:val="28"/>
          <w:szCs w:val="28"/>
        </w:rPr>
      </w:pPr>
    </w:p>
    <w:p w14:paraId="242DD36F" w14:textId="77777777" w:rsidR="003E6B7F" w:rsidRDefault="003E6B7F">
      <w:pPr>
        <w:rPr>
          <w:rFonts w:ascii="Candara" w:hAnsi="Candara"/>
          <w:sz w:val="28"/>
          <w:szCs w:val="28"/>
        </w:rPr>
      </w:pPr>
    </w:p>
    <w:p w14:paraId="0D15081E" w14:textId="77777777" w:rsidR="003E6B7F" w:rsidRDefault="003E6B7F">
      <w:pPr>
        <w:rPr>
          <w:rFonts w:ascii="Candara" w:hAnsi="Candara"/>
          <w:sz w:val="28"/>
          <w:szCs w:val="28"/>
        </w:rPr>
      </w:pPr>
    </w:p>
    <w:p w14:paraId="7AE5229D" w14:textId="77777777" w:rsidR="003E6B7F" w:rsidRDefault="003E6B7F">
      <w:pPr>
        <w:rPr>
          <w:rFonts w:ascii="Candara" w:hAnsi="Candara"/>
          <w:sz w:val="28"/>
          <w:szCs w:val="28"/>
        </w:rPr>
      </w:pPr>
    </w:p>
    <w:p w14:paraId="436DD852" w14:textId="77777777" w:rsidR="003E6B7F" w:rsidRDefault="003E6B7F">
      <w:pPr>
        <w:rPr>
          <w:rFonts w:ascii="Candara" w:hAnsi="Candara"/>
          <w:sz w:val="28"/>
          <w:szCs w:val="28"/>
        </w:rPr>
      </w:pPr>
    </w:p>
    <w:p w14:paraId="6810A238" w14:textId="77777777" w:rsidR="003E6B7F" w:rsidRDefault="003E6B7F">
      <w:pPr>
        <w:rPr>
          <w:rFonts w:ascii="Candara" w:hAnsi="Candara"/>
          <w:sz w:val="28"/>
          <w:szCs w:val="28"/>
        </w:rPr>
      </w:pPr>
    </w:p>
    <w:bookmarkStart w:id="1" w:name="_Toc321147149" w:displacedByCustomXml="next"/>
    <w:bookmarkStart w:id="2" w:name="_Toc318189312" w:displacedByCustomXml="next"/>
    <w:bookmarkStart w:id="3" w:name="_Toc318188327" w:displacedByCustomXml="next"/>
    <w:bookmarkStart w:id="4" w:name="_Toc499632674" w:displacedByCustomXml="next"/>
    <w:bookmarkStart w:id="5" w:name="_Toc318188227" w:displacedByCustomXml="next"/>
    <w:bookmarkStart w:id="6" w:name="_Toc321147011" w:displacedByCustomXml="next"/>
    <w:sdt>
      <w:sdtPr>
        <w:rPr>
          <w:rFonts w:ascii="Candara" w:eastAsiaTheme="minorHAnsi" w:hAnsi="Candara" w:cstheme="minorBidi"/>
          <w:color w:val="595959" w:themeColor="text1" w:themeTint="A6"/>
          <w:sz w:val="20"/>
          <w14:textFill>
            <w14:solidFill>
              <w14:schemeClr w14:val="tx1">
                <w14:lumMod w14:val="65000"/>
                <w14:lumOff w14:val="35000"/>
                <w14:lumMod w14:val="75000"/>
                <w14:lumMod w14:val="65000"/>
                <w14:lumOff w14:val="35000"/>
              </w14:schemeClr>
            </w14:solidFill>
          </w14:textFill>
        </w:rPr>
        <w:id w:val="1594281558"/>
      </w:sdtPr>
      <w:sdtEndPr>
        <w:rPr>
          <w:rStyle w:val="Heading1Char"/>
          <w:rFonts w:eastAsiaTheme="majorEastAsia" w:cstheme="majorBidi"/>
          <w:b w:val="0"/>
          <w:bCs w:val="0"/>
          <w:color w:val="4F81BD" w:themeColor="accent1"/>
          <w:sz w:val="28"/>
          <w14:textFill>
            <w14:solidFill>
              <w14:schemeClr w14:val="accent1">
                <w14:lumMod w14:val="75000"/>
                <w14:lumMod w14:val="65000"/>
                <w14:lumOff w14:val="35000"/>
              </w14:schemeClr>
            </w14:solidFill>
          </w14:textFill>
        </w:rPr>
      </w:sdtEndPr>
      <w:sdtContent>
        <w:p w14:paraId="612C35C7" w14:textId="77777777" w:rsidR="003E6B7F" w:rsidRDefault="002D2961">
          <w:pPr>
            <w:pStyle w:val="TOCHeading1"/>
            <w:rPr>
              <w:rStyle w:val="Heading1Char"/>
              <w:rFonts w:ascii="Candara" w:eastAsiaTheme="minorHAnsi" w:hAnsi="Candara" w:cstheme="minorBidi"/>
              <w:b/>
              <w:bCs/>
              <w:color w:val="595959" w:themeColor="text1" w:themeTint="A6"/>
              <w:sz w:val="20"/>
              <w14:textFill>
                <w14:solidFill>
                  <w14:schemeClr w14:val="tx1">
                    <w14:lumMod w14:val="65000"/>
                    <w14:lumOff w14:val="35000"/>
                    <w14:lumMod w14:val="75000"/>
                    <w14:lumMod w14:val="65000"/>
                    <w14:lumOff w14:val="35000"/>
                  </w14:schemeClr>
                </w14:solidFill>
              </w14:textFill>
            </w:rPr>
          </w:pPr>
          <w:r>
            <w:rPr>
              <w:rStyle w:val="Heading1Char"/>
              <w:rFonts w:ascii="Candara" w:hAnsi="Candara"/>
              <w:b/>
              <w:bCs/>
              <w:sz w:val="40"/>
              <w:szCs w:val="40"/>
            </w:rPr>
            <w:t>ACKNOWLEDGEMENT</w:t>
          </w:r>
        </w:p>
      </w:sdtContent>
    </w:sdt>
    <w:bookmarkEnd w:id="6"/>
    <w:bookmarkEnd w:id="5"/>
    <w:bookmarkEnd w:id="4"/>
    <w:bookmarkEnd w:id="3"/>
    <w:bookmarkEnd w:id="2"/>
    <w:bookmarkEnd w:id="1"/>
    <w:p w14:paraId="781801A9" w14:textId="77777777" w:rsidR="003E6B7F" w:rsidRDefault="002D2961">
      <w:pPr>
        <w:rPr>
          <w:rFonts w:ascii="Candara" w:hAnsi="Candara"/>
          <w:sz w:val="32"/>
          <w:szCs w:val="32"/>
        </w:rPr>
      </w:pPr>
      <w:r>
        <w:rPr>
          <w:rFonts w:ascii="Candara" w:hAnsi="Candara"/>
          <w:sz w:val="32"/>
          <w:szCs w:val="32"/>
        </w:rPr>
        <w:t xml:space="preserve">I would like to appreciate the Lord, God Almighty for seeing me through the process of executing this project. He has always been extremely faithful and wonderful </w:t>
      </w:r>
      <w:r w:rsidR="00862EAF">
        <w:rPr>
          <w:rFonts w:ascii="Candara" w:hAnsi="Candara"/>
          <w:sz w:val="32"/>
          <w:szCs w:val="32"/>
        </w:rPr>
        <w:t xml:space="preserve">to </w:t>
      </w:r>
      <w:proofErr w:type="spellStart"/>
      <w:r w:rsidR="00862EAF">
        <w:rPr>
          <w:rFonts w:ascii="Candara" w:hAnsi="Candara"/>
          <w:sz w:val="32"/>
          <w:szCs w:val="32"/>
        </w:rPr>
        <w:t>me,</w:t>
      </w:r>
      <w:r>
        <w:rPr>
          <w:rFonts w:ascii="Candara" w:hAnsi="Candara"/>
          <w:sz w:val="32"/>
          <w:szCs w:val="32"/>
        </w:rPr>
        <w:t>thank</w:t>
      </w:r>
      <w:proofErr w:type="spellEnd"/>
      <w:r>
        <w:rPr>
          <w:rFonts w:ascii="Candara" w:hAnsi="Candara"/>
          <w:sz w:val="32"/>
          <w:szCs w:val="32"/>
        </w:rPr>
        <w:t xml:space="preserve"> you </w:t>
      </w:r>
      <w:r w:rsidR="00862EAF">
        <w:rPr>
          <w:rFonts w:ascii="Candara" w:hAnsi="Candara"/>
          <w:sz w:val="32"/>
          <w:szCs w:val="32"/>
        </w:rPr>
        <w:t>Lord</w:t>
      </w:r>
      <w:r>
        <w:rPr>
          <w:rFonts w:ascii="Candara" w:hAnsi="Candara"/>
          <w:sz w:val="32"/>
          <w:szCs w:val="32"/>
        </w:rPr>
        <w:t>.</w:t>
      </w:r>
    </w:p>
    <w:p w14:paraId="4C049F96" w14:textId="77777777" w:rsidR="003E6B7F" w:rsidRDefault="003E6B7F">
      <w:pPr>
        <w:rPr>
          <w:rFonts w:ascii="Candara" w:hAnsi="Candara"/>
          <w:sz w:val="32"/>
          <w:szCs w:val="32"/>
        </w:rPr>
      </w:pPr>
    </w:p>
    <w:p w14:paraId="686B2C9C" w14:textId="77777777" w:rsidR="003E6B7F" w:rsidRDefault="002D2961">
      <w:pPr>
        <w:rPr>
          <w:rFonts w:ascii="Candara" w:hAnsi="Candara"/>
          <w:sz w:val="32"/>
          <w:szCs w:val="32"/>
        </w:rPr>
      </w:pPr>
      <w:r>
        <w:rPr>
          <w:rFonts w:ascii="Candara" w:hAnsi="Candara"/>
          <w:sz w:val="32"/>
          <w:szCs w:val="32"/>
        </w:rPr>
        <w:t xml:space="preserve">I also want to thank my parents for their support so far, I pray that the Lord would reward them abundantly. My sincere gratitude also goes to the entire </w:t>
      </w:r>
      <w:proofErr w:type="spellStart"/>
      <w:r>
        <w:rPr>
          <w:rFonts w:ascii="Candara" w:hAnsi="Candara"/>
          <w:sz w:val="32"/>
          <w:szCs w:val="32"/>
        </w:rPr>
        <w:t>Aptech</w:t>
      </w:r>
      <w:proofErr w:type="spellEnd"/>
      <w:r>
        <w:rPr>
          <w:rFonts w:ascii="Candara" w:hAnsi="Candara"/>
          <w:sz w:val="32"/>
          <w:szCs w:val="32"/>
        </w:rPr>
        <w:t xml:space="preserve"> Computer Education, Abeokuta – right from the </w:t>
      </w:r>
      <w:r w:rsidR="00A4493E">
        <w:rPr>
          <w:rFonts w:ascii="Candara" w:hAnsi="Candara"/>
          <w:sz w:val="32"/>
          <w:szCs w:val="32"/>
        </w:rPr>
        <w:t>faculties</w:t>
      </w:r>
      <w:r>
        <w:rPr>
          <w:rFonts w:ascii="Candara" w:hAnsi="Candara"/>
          <w:sz w:val="32"/>
          <w:szCs w:val="32"/>
        </w:rPr>
        <w:t xml:space="preserve"> to my colleagues for their timely professional advice and support.</w:t>
      </w:r>
    </w:p>
    <w:p w14:paraId="729B44D2" w14:textId="77777777" w:rsidR="003E6B7F" w:rsidRDefault="002D2961">
      <w:pPr>
        <w:rPr>
          <w:rFonts w:ascii="Candara" w:hAnsi="Candara"/>
          <w:sz w:val="32"/>
          <w:szCs w:val="32"/>
        </w:rPr>
      </w:pPr>
      <w:r>
        <w:rPr>
          <w:rFonts w:ascii="Candara" w:hAnsi="Candara"/>
          <w:sz w:val="32"/>
          <w:szCs w:val="32"/>
        </w:rPr>
        <w:t>I appreciate the efforts of everyone that contributed to the success of this project. God will continue to bless you all! Amen!!!</w:t>
      </w:r>
    </w:p>
    <w:p w14:paraId="49AC188F" w14:textId="77777777" w:rsidR="003E6B7F" w:rsidRDefault="003E6B7F">
      <w:pPr>
        <w:pStyle w:val="Heading1"/>
        <w:rPr>
          <w:rFonts w:ascii="Candara" w:hAnsi="Candara"/>
          <w:color w:val="9BBB59" w:themeColor="accent3"/>
          <w:sz w:val="30"/>
          <w14:textFill>
            <w14:solidFill>
              <w14:schemeClr w14:val="accent3">
                <w14:lumMod w14:val="50000"/>
                <w14:lumMod w14:val="65000"/>
                <w14:lumOff w14:val="35000"/>
              </w14:schemeClr>
            </w14:solidFill>
          </w14:textFill>
        </w:rPr>
      </w:pPr>
      <w:bookmarkStart w:id="7" w:name="_Toc499632676"/>
    </w:p>
    <w:p w14:paraId="6A3711EB" w14:textId="77777777" w:rsidR="003E6B7F" w:rsidRDefault="003E6B7F"/>
    <w:p w14:paraId="5DB75AC2" w14:textId="77777777" w:rsidR="003E6B7F" w:rsidRDefault="003E6B7F"/>
    <w:p w14:paraId="5E219E04" w14:textId="77777777" w:rsidR="003E6B7F" w:rsidRDefault="003E6B7F"/>
    <w:p w14:paraId="4AB7DB9D" w14:textId="77777777" w:rsidR="003E6B7F" w:rsidRDefault="003E6B7F"/>
    <w:p w14:paraId="0A70FFEA" w14:textId="77777777" w:rsidR="003E6B7F" w:rsidRDefault="003E6B7F"/>
    <w:p w14:paraId="2C165A5F" w14:textId="77777777" w:rsidR="003E6B7F" w:rsidRDefault="003E6B7F"/>
    <w:p w14:paraId="7095C859" w14:textId="77777777" w:rsidR="003E6B7F" w:rsidRDefault="003E6B7F"/>
    <w:p w14:paraId="3D33F65E" w14:textId="77777777" w:rsidR="003E6B7F" w:rsidRDefault="003E6B7F"/>
    <w:p w14:paraId="0D7F4DB1" w14:textId="77777777" w:rsidR="003E6B7F" w:rsidRDefault="003E6B7F"/>
    <w:p w14:paraId="67D43519" w14:textId="77777777" w:rsidR="003E6B7F" w:rsidRDefault="003E6B7F"/>
    <w:p w14:paraId="5305E9F4" w14:textId="77777777" w:rsidR="003E6B7F" w:rsidRDefault="003E6B7F"/>
    <w:p w14:paraId="24ED28BC" w14:textId="77777777" w:rsidR="003E6B7F" w:rsidRDefault="003E6B7F"/>
    <w:bookmarkEnd w:id="7"/>
    <w:p w14:paraId="394067C6" w14:textId="77777777" w:rsidR="003E6B7F" w:rsidRDefault="003E6B7F">
      <w:pPr>
        <w:rPr>
          <w:rFonts w:ascii="Candara" w:hAnsi="Candara"/>
          <w:sz w:val="28"/>
        </w:rPr>
      </w:pPr>
    </w:p>
    <w:p w14:paraId="76D9E899" w14:textId="77777777" w:rsidR="003E6B7F" w:rsidRDefault="003E6B7F">
      <w:pPr>
        <w:rPr>
          <w:rFonts w:ascii="Candara" w:hAnsi="Candara"/>
          <w:sz w:val="28"/>
        </w:rPr>
      </w:pPr>
    </w:p>
    <w:p w14:paraId="20BD3556" w14:textId="77777777" w:rsidR="003E6B7F" w:rsidRDefault="002D2961">
      <w:pPr>
        <w:pStyle w:val="Heading1"/>
        <w:rPr>
          <w:rFonts w:ascii="Candara" w:hAnsi="Candara"/>
          <w:sz w:val="40"/>
          <w:szCs w:val="40"/>
        </w:rPr>
      </w:pPr>
      <w:r w:rsidRPr="00E200D7">
        <w:rPr>
          <w:rFonts w:ascii="Candara" w:hAnsi="Candara"/>
          <w:color w:val="1F497D" w:themeColor="text2"/>
          <w:sz w:val="40"/>
          <w:szCs w:val="40"/>
        </w:rPr>
        <w:t>PROBLEM</w:t>
      </w:r>
      <w:r>
        <w:rPr>
          <w:rFonts w:ascii="Candara" w:hAnsi="Candara"/>
          <w:color w:val="9BBB59" w:themeColor="accent3"/>
          <w:sz w:val="40"/>
          <w:szCs w:val="40"/>
          <w14:textFill>
            <w14:solidFill>
              <w14:schemeClr w14:val="accent3">
                <w14:lumMod w14:val="50000"/>
                <w14:lumMod w14:val="65000"/>
                <w14:lumOff w14:val="35000"/>
              </w14:schemeClr>
            </w14:solidFill>
          </w14:textFill>
        </w:rPr>
        <w:t xml:space="preserve"> </w:t>
      </w:r>
      <w:r w:rsidR="0087180B" w:rsidRPr="00E200D7">
        <w:rPr>
          <w:rFonts w:ascii="Candara" w:hAnsi="Candara"/>
          <w:color w:val="1F497D" w:themeColor="text2"/>
          <w:sz w:val="40"/>
          <w:szCs w:val="40"/>
        </w:rPr>
        <w:t>STATEMENT</w:t>
      </w:r>
    </w:p>
    <w:p w14:paraId="15B3F28C" w14:textId="7506D90D" w:rsidR="003E6B7F" w:rsidRDefault="002D2961">
      <w:pPr>
        <w:pStyle w:val="NormalWeb"/>
        <w:spacing w:beforeAutospacing="0" w:afterAutospacing="0"/>
        <w:jc w:val="both"/>
        <w:outlineLvl w:val="0"/>
        <w:rPr>
          <w:rFonts w:ascii="Candara" w:hAnsi="Candara" w:cs="Candara"/>
          <w:color w:val="000000"/>
          <w:sz w:val="32"/>
          <w:szCs w:val="32"/>
        </w:rPr>
      </w:pPr>
      <w:r>
        <w:rPr>
          <w:rFonts w:ascii="Candara" w:hAnsi="Candara" w:cs="Candara"/>
          <w:sz w:val="32"/>
          <w:szCs w:val="32"/>
        </w:rPr>
        <w:t xml:space="preserve">Create a  </w:t>
      </w:r>
      <w:r w:rsidR="00B97CD5">
        <w:rPr>
          <w:rFonts w:ascii="Candara" w:hAnsi="Candara" w:cs="Candara"/>
          <w:color w:val="000000"/>
          <w:sz w:val="32"/>
          <w:szCs w:val="32"/>
        </w:rPr>
        <w:t xml:space="preserve">website for Durable Furniture’s which is to be developed </w:t>
      </w:r>
      <w:r w:rsidR="005E1C15">
        <w:rPr>
          <w:rFonts w:ascii="Candara" w:hAnsi="Candara" w:cs="Candara"/>
          <w:color w:val="000000"/>
          <w:sz w:val="32"/>
          <w:szCs w:val="32"/>
        </w:rPr>
        <w:t xml:space="preserve">for the windows platform using HTML5, </w:t>
      </w:r>
      <w:proofErr w:type="spellStart"/>
      <w:r w:rsidR="005E1C15">
        <w:rPr>
          <w:rFonts w:ascii="Candara" w:hAnsi="Candara" w:cs="Candara"/>
          <w:color w:val="000000"/>
          <w:sz w:val="32"/>
          <w:szCs w:val="32"/>
        </w:rPr>
        <w:t>Javascript</w:t>
      </w:r>
      <w:proofErr w:type="spellEnd"/>
      <w:r w:rsidR="005E1C15">
        <w:rPr>
          <w:rFonts w:ascii="Candara" w:hAnsi="Candara" w:cs="Candara"/>
          <w:color w:val="000000"/>
          <w:sz w:val="32"/>
          <w:szCs w:val="32"/>
        </w:rPr>
        <w:t xml:space="preserve"> and Geolocation.</w:t>
      </w:r>
      <w:r w:rsidR="000469CC">
        <w:rPr>
          <w:rFonts w:ascii="Candara" w:hAnsi="Candara" w:cs="Candara"/>
          <w:color w:val="000000"/>
          <w:sz w:val="32"/>
          <w:szCs w:val="32"/>
        </w:rPr>
        <w:t xml:space="preserve"> The site should work well in all leading browsers including </w:t>
      </w:r>
      <w:proofErr w:type="spellStart"/>
      <w:r w:rsidR="000469CC">
        <w:rPr>
          <w:rFonts w:ascii="Candara" w:hAnsi="Candara" w:cs="Candara"/>
          <w:color w:val="000000"/>
          <w:sz w:val="32"/>
          <w:szCs w:val="32"/>
        </w:rPr>
        <w:t>Chrome,IE</w:t>
      </w:r>
      <w:proofErr w:type="spellEnd"/>
      <w:r w:rsidR="000469CC">
        <w:rPr>
          <w:rFonts w:ascii="Candara" w:hAnsi="Candara" w:cs="Candara"/>
          <w:color w:val="000000"/>
          <w:sz w:val="32"/>
          <w:szCs w:val="32"/>
        </w:rPr>
        <w:t>, Firefox etc.</w:t>
      </w:r>
    </w:p>
    <w:p w14:paraId="22C1B665" w14:textId="3F16501A" w:rsidR="0074625E" w:rsidRDefault="0074625E">
      <w:pPr>
        <w:pStyle w:val="NormalWeb"/>
        <w:spacing w:beforeAutospacing="0" w:afterAutospacing="0"/>
        <w:jc w:val="both"/>
        <w:outlineLvl w:val="0"/>
        <w:rPr>
          <w:rFonts w:ascii="Candara" w:hAnsi="Candara" w:cs="Candara"/>
          <w:color w:val="000000"/>
          <w:sz w:val="32"/>
          <w:szCs w:val="32"/>
        </w:rPr>
      </w:pPr>
      <w:r>
        <w:rPr>
          <w:rFonts w:ascii="Candara" w:hAnsi="Candara" w:cs="Candara"/>
          <w:color w:val="000000"/>
          <w:sz w:val="32"/>
          <w:szCs w:val="32"/>
        </w:rPr>
        <w:t xml:space="preserve">The website should be based on the following requirements. </w:t>
      </w:r>
    </w:p>
    <w:p w14:paraId="560BCAB6" w14:textId="5BBE3E0B" w:rsidR="0074625E" w:rsidRDefault="0074625E">
      <w:pPr>
        <w:pStyle w:val="NormalWeb"/>
        <w:spacing w:beforeAutospacing="0" w:afterAutospacing="0"/>
        <w:jc w:val="both"/>
        <w:outlineLvl w:val="0"/>
        <w:rPr>
          <w:rFonts w:ascii="Candara" w:hAnsi="Candara" w:cs="Candara"/>
          <w:color w:val="000000"/>
          <w:sz w:val="32"/>
          <w:szCs w:val="32"/>
        </w:rPr>
      </w:pPr>
      <w:r>
        <w:rPr>
          <w:rFonts w:ascii="Candara" w:hAnsi="Candara" w:cs="Candara"/>
          <w:color w:val="000000"/>
          <w:sz w:val="32"/>
          <w:szCs w:val="32"/>
        </w:rPr>
        <w:t xml:space="preserve">The Home page </w:t>
      </w:r>
      <w:r w:rsidR="00E6179A">
        <w:rPr>
          <w:rFonts w:ascii="Candara" w:hAnsi="Candara" w:cs="Candara"/>
          <w:color w:val="000000"/>
          <w:sz w:val="32"/>
          <w:szCs w:val="32"/>
        </w:rPr>
        <w:t>should be created making use of sections with a suitable logo,</w:t>
      </w:r>
      <w:r w:rsidR="002A5866">
        <w:rPr>
          <w:rFonts w:ascii="Candara" w:hAnsi="Candara" w:cs="Candara"/>
          <w:color w:val="000000"/>
          <w:sz w:val="32"/>
          <w:szCs w:val="32"/>
        </w:rPr>
        <w:t xml:space="preserve"> </w:t>
      </w:r>
      <w:r w:rsidR="00E6179A">
        <w:rPr>
          <w:rFonts w:ascii="Candara" w:hAnsi="Candara" w:cs="Candara"/>
          <w:color w:val="000000"/>
          <w:sz w:val="32"/>
          <w:szCs w:val="32"/>
        </w:rPr>
        <w:t xml:space="preserve">it should </w:t>
      </w:r>
      <w:r w:rsidR="002A5866">
        <w:rPr>
          <w:rFonts w:ascii="Candara" w:hAnsi="Candara" w:cs="Candara"/>
          <w:color w:val="000000"/>
          <w:sz w:val="32"/>
          <w:szCs w:val="32"/>
        </w:rPr>
        <w:t>contain details of furniture’s and home decors with suitable images</w:t>
      </w:r>
      <w:r w:rsidR="00D520C2">
        <w:rPr>
          <w:rFonts w:ascii="Candara" w:hAnsi="Candara" w:cs="Candara"/>
          <w:color w:val="000000"/>
          <w:sz w:val="32"/>
          <w:szCs w:val="32"/>
        </w:rPr>
        <w:t>.</w:t>
      </w:r>
    </w:p>
    <w:p w14:paraId="336C9138" w14:textId="26C50E2D" w:rsidR="003E6B7F" w:rsidRDefault="00D520C2" w:rsidP="00D520C2">
      <w:pPr>
        <w:pStyle w:val="NormalWeb"/>
        <w:spacing w:beforeAutospacing="0" w:afterAutospacing="0"/>
        <w:jc w:val="both"/>
        <w:outlineLvl w:val="0"/>
        <w:rPr>
          <w:rFonts w:ascii="Candara" w:hAnsi="Candara" w:cs="Candara"/>
          <w:color w:val="000000"/>
          <w:sz w:val="32"/>
          <w:szCs w:val="32"/>
        </w:rPr>
      </w:pPr>
      <w:r>
        <w:rPr>
          <w:rFonts w:ascii="Candara" w:hAnsi="Candara" w:cs="Candara"/>
          <w:color w:val="000000"/>
          <w:sz w:val="32"/>
          <w:szCs w:val="32"/>
        </w:rPr>
        <w:t xml:space="preserve">The site should display a menu which will contain the options for brief </w:t>
      </w:r>
      <w:r w:rsidR="00B84D3A">
        <w:rPr>
          <w:rFonts w:ascii="Candara" w:hAnsi="Candara" w:cs="Candara"/>
          <w:color w:val="000000"/>
          <w:sz w:val="32"/>
          <w:szCs w:val="32"/>
        </w:rPr>
        <w:t>introduction about the various furniture’s available</w:t>
      </w:r>
      <w:r w:rsidR="007C4F0E">
        <w:rPr>
          <w:rFonts w:ascii="Candara" w:hAnsi="Candara" w:cs="Candara"/>
          <w:color w:val="000000"/>
          <w:sz w:val="32"/>
          <w:szCs w:val="32"/>
        </w:rPr>
        <w:t xml:space="preserve">, location of the shop and any other information if required. </w:t>
      </w:r>
    </w:p>
    <w:p w14:paraId="70BD9E60" w14:textId="4FE592D8" w:rsidR="009E1B58" w:rsidRDefault="009E1B58" w:rsidP="00D520C2">
      <w:pPr>
        <w:pStyle w:val="NormalWeb"/>
        <w:spacing w:beforeAutospacing="0" w:afterAutospacing="0"/>
        <w:jc w:val="both"/>
        <w:outlineLvl w:val="0"/>
        <w:rPr>
          <w:rFonts w:ascii="Candara" w:hAnsi="Candara" w:cs="Candara"/>
          <w:color w:val="000000"/>
          <w:sz w:val="32"/>
          <w:szCs w:val="32"/>
        </w:rPr>
      </w:pPr>
      <w:r>
        <w:rPr>
          <w:rFonts w:ascii="Candara" w:hAnsi="Candara" w:cs="Candara"/>
          <w:color w:val="000000"/>
          <w:sz w:val="32"/>
          <w:szCs w:val="32"/>
        </w:rPr>
        <w:t xml:space="preserve">The information should be categorized according to the brand names </w:t>
      </w:r>
      <w:r w:rsidR="00F2149A">
        <w:rPr>
          <w:rFonts w:ascii="Candara" w:hAnsi="Candara" w:cs="Candara"/>
          <w:color w:val="000000"/>
          <w:sz w:val="32"/>
          <w:szCs w:val="32"/>
        </w:rPr>
        <w:t xml:space="preserve">of the products like if a user wants to see only “DURIAN" </w:t>
      </w:r>
      <w:r w:rsidR="009C4128">
        <w:rPr>
          <w:rFonts w:ascii="Candara" w:hAnsi="Candara" w:cs="Candara"/>
          <w:color w:val="000000"/>
          <w:sz w:val="32"/>
          <w:szCs w:val="32"/>
        </w:rPr>
        <w:t xml:space="preserve">products or any other companies products then he/she can click on a link/button </w:t>
      </w:r>
      <w:proofErr w:type="spellStart"/>
      <w:r w:rsidR="00D35AC2">
        <w:rPr>
          <w:rFonts w:ascii="Candara" w:hAnsi="Candara" w:cs="Candara"/>
          <w:color w:val="000000"/>
          <w:sz w:val="32"/>
          <w:szCs w:val="32"/>
        </w:rPr>
        <w:t>etc</w:t>
      </w:r>
      <w:proofErr w:type="spellEnd"/>
      <w:r w:rsidR="00D35AC2">
        <w:rPr>
          <w:rFonts w:ascii="Candara" w:hAnsi="Candara" w:cs="Candara"/>
          <w:color w:val="000000"/>
          <w:sz w:val="32"/>
          <w:szCs w:val="32"/>
        </w:rPr>
        <w:t xml:space="preserve"> and can see only that brand products. </w:t>
      </w:r>
    </w:p>
    <w:p w14:paraId="40FF486D" w14:textId="08A9476E" w:rsidR="004F3A4D" w:rsidRDefault="006A47AE" w:rsidP="00D520C2">
      <w:pPr>
        <w:pStyle w:val="NormalWeb"/>
        <w:spacing w:beforeAutospacing="0" w:afterAutospacing="0"/>
        <w:jc w:val="both"/>
        <w:outlineLvl w:val="0"/>
        <w:rPr>
          <w:rFonts w:ascii="Candara" w:hAnsi="Candara" w:cs="Candara"/>
          <w:sz w:val="32"/>
          <w:szCs w:val="32"/>
        </w:rPr>
      </w:pPr>
      <w:r>
        <w:rPr>
          <w:rFonts w:ascii="Candara" w:hAnsi="Candara" w:cs="Candara"/>
          <w:sz w:val="32"/>
          <w:szCs w:val="32"/>
        </w:rPr>
        <w:t xml:space="preserve">When a user selects any particular </w:t>
      </w:r>
      <w:proofErr w:type="spellStart"/>
      <w:r>
        <w:rPr>
          <w:rFonts w:ascii="Candara" w:hAnsi="Candara" w:cs="Candara"/>
          <w:sz w:val="32"/>
          <w:szCs w:val="32"/>
        </w:rPr>
        <w:t>brand,a</w:t>
      </w:r>
      <w:proofErr w:type="spellEnd"/>
      <w:r>
        <w:rPr>
          <w:rFonts w:ascii="Candara" w:hAnsi="Candara" w:cs="Candara"/>
          <w:sz w:val="32"/>
          <w:szCs w:val="32"/>
        </w:rPr>
        <w:t xml:space="preserve"> list of products for that brand </w:t>
      </w:r>
      <w:r w:rsidR="005B3D18">
        <w:rPr>
          <w:rFonts w:ascii="Candara" w:hAnsi="Candara" w:cs="Candara"/>
          <w:sz w:val="32"/>
          <w:szCs w:val="32"/>
        </w:rPr>
        <w:t>will be displayed.</w:t>
      </w:r>
    </w:p>
    <w:p w14:paraId="6125F0D8" w14:textId="0E1C5A19" w:rsidR="005B3D18" w:rsidRDefault="005B3D18" w:rsidP="00D520C2">
      <w:pPr>
        <w:pStyle w:val="NormalWeb"/>
        <w:spacing w:beforeAutospacing="0" w:afterAutospacing="0"/>
        <w:jc w:val="both"/>
        <w:outlineLvl w:val="0"/>
        <w:rPr>
          <w:rFonts w:ascii="Candara" w:hAnsi="Candara" w:cs="Candara"/>
          <w:sz w:val="32"/>
          <w:szCs w:val="32"/>
        </w:rPr>
      </w:pPr>
      <w:r>
        <w:rPr>
          <w:rFonts w:ascii="Candara" w:hAnsi="Candara" w:cs="Candara"/>
          <w:sz w:val="32"/>
          <w:szCs w:val="32"/>
        </w:rPr>
        <w:t xml:space="preserve">A brief summary of features of individual products should be displayed </w:t>
      </w:r>
      <w:r w:rsidR="00E47656">
        <w:rPr>
          <w:rFonts w:ascii="Candara" w:hAnsi="Candara" w:cs="Candara"/>
          <w:sz w:val="32"/>
          <w:szCs w:val="32"/>
        </w:rPr>
        <w:t>on the Web page along with the product</w:t>
      </w:r>
      <w:r w:rsidR="005835BE">
        <w:rPr>
          <w:rFonts w:ascii="Candara" w:hAnsi="Candara" w:cs="Candara"/>
          <w:sz w:val="32"/>
          <w:szCs w:val="32"/>
        </w:rPr>
        <w:t xml:space="preserve"> but detailed features should be stored in individual word </w:t>
      </w:r>
      <w:r w:rsidR="00B559C4">
        <w:rPr>
          <w:rFonts w:ascii="Candara" w:hAnsi="Candara" w:cs="Candara"/>
          <w:sz w:val="32"/>
          <w:szCs w:val="32"/>
        </w:rPr>
        <w:t xml:space="preserve">documents </w:t>
      </w:r>
      <w:r w:rsidR="00674871">
        <w:rPr>
          <w:rFonts w:ascii="Candara" w:hAnsi="Candara" w:cs="Candara"/>
          <w:sz w:val="32"/>
          <w:szCs w:val="32"/>
        </w:rPr>
        <w:t>which can be downloaded or viewed by the user who wishes to see the same.</w:t>
      </w:r>
    </w:p>
    <w:p w14:paraId="70B921A2" w14:textId="1536E7BA" w:rsidR="00674871" w:rsidRDefault="00674871" w:rsidP="00D520C2">
      <w:pPr>
        <w:pStyle w:val="NormalWeb"/>
        <w:spacing w:beforeAutospacing="0" w:afterAutospacing="0"/>
        <w:jc w:val="both"/>
        <w:outlineLvl w:val="0"/>
        <w:rPr>
          <w:rFonts w:ascii="Candara" w:hAnsi="Candara" w:cs="Candara"/>
          <w:sz w:val="32"/>
          <w:szCs w:val="32"/>
        </w:rPr>
      </w:pPr>
      <w:r>
        <w:rPr>
          <w:rFonts w:ascii="Candara" w:hAnsi="Candara" w:cs="Candara"/>
          <w:sz w:val="32"/>
          <w:szCs w:val="32"/>
        </w:rPr>
        <w:t xml:space="preserve">The user </w:t>
      </w:r>
      <w:r w:rsidR="005E487A">
        <w:rPr>
          <w:rFonts w:ascii="Candara" w:hAnsi="Candara" w:cs="Candara"/>
          <w:sz w:val="32"/>
          <w:szCs w:val="32"/>
        </w:rPr>
        <w:t xml:space="preserve">should also be able to compare the various products of different </w:t>
      </w:r>
      <w:r w:rsidR="00B86B78">
        <w:rPr>
          <w:rFonts w:ascii="Candara" w:hAnsi="Candara" w:cs="Candara"/>
          <w:sz w:val="32"/>
          <w:szCs w:val="32"/>
        </w:rPr>
        <w:t>as well as similar brands.</w:t>
      </w:r>
    </w:p>
    <w:p w14:paraId="76648E14" w14:textId="738F48B9" w:rsidR="00B86B78" w:rsidRPr="00D520C2" w:rsidRDefault="00B86B78" w:rsidP="00D520C2">
      <w:pPr>
        <w:pStyle w:val="NormalWeb"/>
        <w:spacing w:beforeAutospacing="0" w:afterAutospacing="0"/>
        <w:jc w:val="both"/>
        <w:outlineLvl w:val="0"/>
        <w:rPr>
          <w:rFonts w:ascii="Candara" w:hAnsi="Candara" w:cs="Candara"/>
          <w:sz w:val="32"/>
          <w:szCs w:val="32"/>
        </w:rPr>
      </w:pPr>
      <w:r>
        <w:rPr>
          <w:rFonts w:ascii="Candara" w:hAnsi="Candara" w:cs="Candara"/>
          <w:sz w:val="32"/>
          <w:szCs w:val="32"/>
        </w:rPr>
        <w:lastRenderedPageBreak/>
        <w:t xml:space="preserve">There should be a contact us page </w:t>
      </w:r>
      <w:r w:rsidR="00252694">
        <w:rPr>
          <w:rFonts w:ascii="Candara" w:hAnsi="Candara" w:cs="Candara"/>
          <w:sz w:val="32"/>
          <w:szCs w:val="32"/>
        </w:rPr>
        <w:t xml:space="preserve">which will have the address of the company which is as follows and the mail address </w:t>
      </w:r>
      <w:r w:rsidR="00942FA4">
        <w:rPr>
          <w:rFonts w:ascii="Candara" w:hAnsi="Candara" w:cs="Candara"/>
          <w:sz w:val="32"/>
          <w:szCs w:val="32"/>
        </w:rPr>
        <w:t xml:space="preserve">which when clicked will invoke the local mail client where they can send an </w:t>
      </w:r>
      <w:r w:rsidR="001C1E8B">
        <w:rPr>
          <w:rFonts w:ascii="Candara" w:hAnsi="Candara" w:cs="Candara"/>
          <w:sz w:val="32"/>
          <w:szCs w:val="32"/>
        </w:rPr>
        <w:t xml:space="preserve">email . Address of the company should be displayed using Geolocation API </w:t>
      </w:r>
      <w:r w:rsidR="000F32C7">
        <w:rPr>
          <w:rFonts w:ascii="Candara" w:hAnsi="Candara" w:cs="Candara"/>
          <w:sz w:val="32"/>
          <w:szCs w:val="32"/>
        </w:rPr>
        <w:t>such as Google maps.</w:t>
      </w:r>
    </w:p>
    <w:p w14:paraId="670BD933" w14:textId="77777777" w:rsidR="003E6B7F" w:rsidRDefault="003E6B7F">
      <w:pPr>
        <w:rPr>
          <w:rFonts w:ascii="Candara" w:eastAsiaTheme="majorEastAsia" w:hAnsi="Candara" w:cstheme="majorBidi"/>
          <w:color w:val="9BBB59" w:themeColor="accent3"/>
          <w:sz w:val="32"/>
          <w:szCs w:val="32"/>
          <w:u w:val="single"/>
          <w:lang w:eastAsia="en-US"/>
          <w14:textFill>
            <w14:solidFill>
              <w14:schemeClr w14:val="accent3">
                <w14:lumMod w14:val="50000"/>
                <w14:lumMod w14:val="65000"/>
                <w14:lumOff w14:val="35000"/>
              </w14:schemeClr>
            </w14:solidFill>
          </w14:textFill>
        </w:rPr>
      </w:pPr>
    </w:p>
    <w:p w14:paraId="4C985AC9" w14:textId="77777777" w:rsidR="003E6B7F" w:rsidRDefault="003E6B7F">
      <w:pPr>
        <w:rPr>
          <w:rFonts w:ascii="Candara" w:eastAsiaTheme="majorEastAsia" w:hAnsi="Candara" w:cstheme="majorBidi"/>
          <w:color w:val="9BBB59" w:themeColor="accent3"/>
          <w:sz w:val="32"/>
          <w:szCs w:val="32"/>
          <w:u w:val="single"/>
          <w:lang w:eastAsia="en-US"/>
          <w14:textFill>
            <w14:solidFill>
              <w14:schemeClr w14:val="accent3">
                <w14:lumMod w14:val="50000"/>
                <w14:lumMod w14:val="65000"/>
                <w14:lumOff w14:val="35000"/>
              </w14:schemeClr>
            </w14:solidFill>
          </w14:textFill>
        </w:rPr>
      </w:pPr>
    </w:p>
    <w:p w14:paraId="0BDFA205" w14:textId="77777777" w:rsidR="003E6B7F" w:rsidRDefault="003E6B7F">
      <w:pPr>
        <w:rPr>
          <w:rFonts w:ascii="Candara" w:eastAsiaTheme="majorEastAsia" w:hAnsi="Candara" w:cstheme="majorBidi"/>
          <w:color w:val="9BBB59" w:themeColor="accent3"/>
          <w:sz w:val="32"/>
          <w:szCs w:val="32"/>
          <w:u w:val="single"/>
          <w:lang w:eastAsia="en-US"/>
          <w14:textFill>
            <w14:solidFill>
              <w14:schemeClr w14:val="accent3">
                <w14:lumMod w14:val="50000"/>
                <w14:lumMod w14:val="65000"/>
                <w14:lumOff w14:val="35000"/>
              </w14:schemeClr>
            </w14:solidFill>
          </w14:textFill>
        </w:rPr>
      </w:pPr>
    </w:p>
    <w:p w14:paraId="1D575ADB" w14:textId="77777777" w:rsidR="003E6B7F" w:rsidRDefault="003E6B7F">
      <w:pPr>
        <w:rPr>
          <w:rFonts w:ascii="Candara" w:eastAsiaTheme="majorEastAsia" w:hAnsi="Candara" w:cstheme="majorBidi"/>
          <w:color w:val="9BBB59" w:themeColor="accent3"/>
          <w:sz w:val="32"/>
          <w:szCs w:val="32"/>
          <w:u w:val="single"/>
          <w:lang w:eastAsia="en-US"/>
          <w14:textFill>
            <w14:solidFill>
              <w14:schemeClr w14:val="accent3">
                <w14:lumMod w14:val="50000"/>
                <w14:lumMod w14:val="65000"/>
                <w14:lumOff w14:val="35000"/>
              </w14:schemeClr>
            </w14:solidFill>
          </w14:textFill>
        </w:rPr>
      </w:pPr>
    </w:p>
    <w:p w14:paraId="3B455083" w14:textId="77777777" w:rsidR="003E6B7F" w:rsidRDefault="003E6B7F">
      <w:pPr>
        <w:rPr>
          <w:rFonts w:ascii="Candara" w:eastAsiaTheme="majorEastAsia" w:hAnsi="Candara" w:cstheme="majorBidi"/>
          <w:color w:val="9BBB59" w:themeColor="accent3"/>
          <w:sz w:val="32"/>
          <w:szCs w:val="32"/>
          <w:u w:val="single"/>
          <w:lang w:eastAsia="en-US"/>
          <w14:textFill>
            <w14:solidFill>
              <w14:schemeClr w14:val="accent3">
                <w14:lumMod w14:val="50000"/>
                <w14:lumMod w14:val="65000"/>
                <w14:lumOff w14:val="35000"/>
              </w14:schemeClr>
            </w14:solidFill>
          </w14:textFill>
        </w:rPr>
      </w:pPr>
    </w:p>
    <w:p w14:paraId="6D2E79F8" w14:textId="77777777" w:rsidR="003E6B7F" w:rsidRDefault="003E6B7F">
      <w:pPr>
        <w:rPr>
          <w:rFonts w:ascii="Candara" w:eastAsiaTheme="majorEastAsia" w:hAnsi="Candara" w:cstheme="majorBidi"/>
          <w:color w:val="9BBB59" w:themeColor="accent3"/>
          <w:sz w:val="32"/>
          <w:szCs w:val="32"/>
          <w:u w:val="single"/>
          <w:lang w:eastAsia="en-US"/>
          <w14:textFill>
            <w14:solidFill>
              <w14:schemeClr w14:val="accent3">
                <w14:lumMod w14:val="50000"/>
                <w14:lumMod w14:val="65000"/>
                <w14:lumOff w14:val="35000"/>
              </w14:schemeClr>
            </w14:solidFill>
          </w14:textFill>
        </w:rPr>
      </w:pPr>
    </w:p>
    <w:p w14:paraId="2B0A0AC4" w14:textId="77777777" w:rsidR="003E6B7F" w:rsidRDefault="003E6B7F">
      <w:pPr>
        <w:rPr>
          <w:rFonts w:ascii="Candara" w:eastAsiaTheme="majorEastAsia" w:hAnsi="Candara" w:cstheme="majorBidi"/>
          <w:color w:val="9BBB59" w:themeColor="accent3"/>
          <w:sz w:val="32"/>
          <w:szCs w:val="32"/>
          <w:u w:val="single"/>
          <w:lang w:eastAsia="en-US"/>
          <w14:textFill>
            <w14:solidFill>
              <w14:schemeClr w14:val="accent3">
                <w14:lumMod w14:val="50000"/>
                <w14:lumMod w14:val="65000"/>
                <w14:lumOff w14:val="35000"/>
              </w14:schemeClr>
            </w14:solidFill>
          </w14:textFill>
        </w:rPr>
      </w:pPr>
    </w:p>
    <w:p w14:paraId="3B4BDBCB" w14:textId="77777777" w:rsidR="003E6B7F" w:rsidRDefault="003E6B7F">
      <w:pPr>
        <w:rPr>
          <w:rFonts w:ascii="Candara" w:eastAsiaTheme="majorEastAsia" w:hAnsi="Candara" w:cstheme="majorBidi"/>
          <w:color w:val="9BBB59" w:themeColor="accent3"/>
          <w:sz w:val="32"/>
          <w:szCs w:val="32"/>
          <w:u w:val="single"/>
          <w:lang w:eastAsia="en-US"/>
          <w14:textFill>
            <w14:solidFill>
              <w14:schemeClr w14:val="accent3">
                <w14:lumMod w14:val="50000"/>
                <w14:lumMod w14:val="65000"/>
                <w14:lumOff w14:val="35000"/>
              </w14:schemeClr>
            </w14:solidFill>
          </w14:textFill>
        </w:rPr>
      </w:pPr>
    </w:p>
    <w:p w14:paraId="683BC55F" w14:textId="77777777" w:rsidR="003E6B7F" w:rsidRDefault="003E6B7F">
      <w:pPr>
        <w:rPr>
          <w:rFonts w:ascii="Candara" w:eastAsiaTheme="majorEastAsia" w:hAnsi="Candara" w:cstheme="majorBidi"/>
          <w:color w:val="9BBB59" w:themeColor="accent3"/>
          <w:sz w:val="32"/>
          <w:szCs w:val="32"/>
          <w:u w:val="single"/>
          <w:lang w:eastAsia="en-US"/>
          <w14:textFill>
            <w14:solidFill>
              <w14:schemeClr w14:val="accent3">
                <w14:lumMod w14:val="50000"/>
                <w14:lumMod w14:val="65000"/>
                <w14:lumOff w14:val="35000"/>
              </w14:schemeClr>
            </w14:solidFill>
          </w14:textFill>
        </w:rPr>
      </w:pPr>
    </w:p>
    <w:p w14:paraId="580FCA6B" w14:textId="77777777" w:rsidR="003E6B7F" w:rsidRDefault="003E6B7F">
      <w:pPr>
        <w:rPr>
          <w:rFonts w:ascii="Candara" w:eastAsiaTheme="majorEastAsia" w:hAnsi="Candara" w:cstheme="majorBidi"/>
          <w:color w:val="9BBB59" w:themeColor="accent3"/>
          <w:sz w:val="32"/>
          <w:szCs w:val="32"/>
          <w:u w:val="single"/>
          <w:lang w:eastAsia="en-US"/>
          <w14:textFill>
            <w14:solidFill>
              <w14:schemeClr w14:val="accent3">
                <w14:lumMod w14:val="50000"/>
                <w14:lumMod w14:val="65000"/>
                <w14:lumOff w14:val="35000"/>
              </w14:schemeClr>
            </w14:solidFill>
          </w14:textFill>
        </w:rPr>
      </w:pPr>
    </w:p>
    <w:p w14:paraId="70D53CD7" w14:textId="1561325C" w:rsidR="003E6B7F" w:rsidRDefault="00BB7F0F">
      <w:pPr>
        <w:rPr>
          <w:rFonts w:ascii="Candara" w:eastAsiaTheme="majorEastAsia" w:hAnsi="Candara" w:cstheme="majorBidi"/>
          <w:b/>
          <w:bCs/>
          <w:color w:val="9BBB59" w:themeColor="accent3"/>
          <w:sz w:val="40"/>
          <w:szCs w:val="40"/>
          <w:lang w:eastAsia="en-US"/>
          <w14:textFill>
            <w14:solidFill>
              <w14:schemeClr w14:val="accent3">
                <w14:lumMod w14:val="50000"/>
                <w14:lumMod w14:val="65000"/>
                <w14:lumOff w14:val="35000"/>
              </w14:schemeClr>
            </w14:solidFill>
          </w14:textFill>
        </w:rPr>
      </w:pPr>
      <w:r w:rsidRPr="00E200D7">
        <w:rPr>
          <w:rFonts w:ascii="Candara" w:eastAsiaTheme="majorEastAsia" w:hAnsi="Candara" w:cstheme="majorBidi"/>
          <w:b/>
          <w:bCs/>
          <w:color w:val="1F497D" w:themeColor="text2"/>
          <w:sz w:val="40"/>
          <w:szCs w:val="40"/>
          <w:lang w:eastAsia="en-US"/>
        </w:rPr>
        <w:t>USER’S</w:t>
      </w:r>
      <w:r>
        <w:rPr>
          <w:rFonts w:ascii="Candara" w:eastAsiaTheme="majorEastAsia" w:hAnsi="Candara" w:cstheme="majorBidi"/>
          <w:b/>
          <w:bCs/>
          <w:color w:val="9BBB59" w:themeColor="accent3"/>
          <w:sz w:val="40"/>
          <w:szCs w:val="40"/>
          <w:lang w:eastAsia="en-US"/>
          <w14:textFill>
            <w14:solidFill>
              <w14:schemeClr w14:val="accent3">
                <w14:lumMod w14:val="50000"/>
                <w14:lumMod w14:val="65000"/>
                <w14:lumOff w14:val="35000"/>
              </w14:schemeClr>
            </w14:solidFill>
          </w14:textFill>
        </w:rPr>
        <w:t xml:space="preserve"> </w:t>
      </w:r>
      <w:r w:rsidRPr="00E200D7">
        <w:rPr>
          <w:rFonts w:ascii="Candara" w:eastAsiaTheme="majorEastAsia" w:hAnsi="Candara" w:cstheme="majorBidi"/>
          <w:b/>
          <w:bCs/>
          <w:color w:val="1F497D" w:themeColor="text2"/>
          <w:sz w:val="40"/>
          <w:szCs w:val="40"/>
          <w:lang w:eastAsia="en-US"/>
        </w:rPr>
        <w:t>GUIDE</w:t>
      </w:r>
    </w:p>
    <w:p w14:paraId="3F8BF95E" w14:textId="77777777" w:rsidR="003E6B7F" w:rsidRDefault="002D2961">
      <w:pPr>
        <w:pStyle w:val="ListParagraph"/>
        <w:numPr>
          <w:ilvl w:val="0"/>
          <w:numId w:val="1"/>
        </w:numPr>
        <w:rPr>
          <w:rFonts w:ascii="Candara" w:hAnsi="Candara" w:cs="Candara"/>
          <w:sz w:val="32"/>
          <w:szCs w:val="32"/>
        </w:rPr>
      </w:pPr>
      <w:r>
        <w:rPr>
          <w:rFonts w:ascii="Candara" w:hAnsi="Candara" w:cs="Candara"/>
          <w:sz w:val="32"/>
          <w:szCs w:val="32"/>
        </w:rPr>
        <w:t>The Home Page of the Site.</w:t>
      </w:r>
    </w:p>
    <w:p w14:paraId="77EA6F53" w14:textId="77777777" w:rsidR="003E6B7F" w:rsidRPr="00F95794" w:rsidRDefault="002D2961" w:rsidP="00F95794">
      <w:pPr>
        <w:pStyle w:val="ListParagraph"/>
        <w:numPr>
          <w:ilvl w:val="0"/>
          <w:numId w:val="1"/>
        </w:numPr>
        <w:rPr>
          <w:rFonts w:ascii="Candara" w:hAnsi="Candara" w:cs="Candara"/>
          <w:sz w:val="32"/>
          <w:szCs w:val="32"/>
        </w:rPr>
      </w:pPr>
      <w:r>
        <w:rPr>
          <w:rFonts w:ascii="Candara" w:hAnsi="Candara" w:cs="Candara"/>
          <w:sz w:val="32"/>
          <w:szCs w:val="32"/>
        </w:rPr>
        <w:t xml:space="preserve">The </w:t>
      </w:r>
      <w:r w:rsidR="0069376A">
        <w:rPr>
          <w:rFonts w:ascii="Candara" w:hAnsi="Candara" w:cs="Candara"/>
          <w:sz w:val="32"/>
          <w:szCs w:val="32"/>
        </w:rPr>
        <w:t>Brand</w:t>
      </w:r>
      <w:r>
        <w:rPr>
          <w:rFonts w:ascii="Candara" w:hAnsi="Candara" w:cs="Candara"/>
          <w:sz w:val="32"/>
          <w:szCs w:val="32"/>
        </w:rPr>
        <w:t xml:space="preserve"> Page which </w:t>
      </w:r>
      <w:r w:rsidR="0069376A">
        <w:rPr>
          <w:rFonts w:ascii="Candara" w:hAnsi="Candara" w:cs="Candara"/>
          <w:sz w:val="32"/>
          <w:szCs w:val="32"/>
        </w:rPr>
        <w:t>includes other furniture brands and their products</w:t>
      </w:r>
      <w:r>
        <w:rPr>
          <w:rFonts w:ascii="Candara" w:hAnsi="Candara" w:cs="Candara"/>
          <w:sz w:val="32"/>
          <w:szCs w:val="32"/>
        </w:rPr>
        <w:t>.</w:t>
      </w:r>
    </w:p>
    <w:p w14:paraId="05E897EC" w14:textId="6B80B130" w:rsidR="003E6B7F" w:rsidRPr="003B0766" w:rsidRDefault="002D2961" w:rsidP="003B0766">
      <w:pPr>
        <w:pStyle w:val="ListParagraph"/>
        <w:numPr>
          <w:ilvl w:val="0"/>
          <w:numId w:val="1"/>
        </w:numPr>
        <w:rPr>
          <w:rFonts w:ascii="Candara" w:hAnsi="Candara" w:cs="Candara"/>
          <w:sz w:val="32"/>
          <w:szCs w:val="32"/>
        </w:rPr>
      </w:pPr>
      <w:r>
        <w:rPr>
          <w:rFonts w:ascii="Candara" w:hAnsi="Candara" w:cs="Candara"/>
          <w:sz w:val="32"/>
          <w:szCs w:val="32"/>
        </w:rPr>
        <w:t>Then we have the Contact Us Page</w:t>
      </w:r>
      <w:r w:rsidR="005F08E3">
        <w:rPr>
          <w:rFonts w:ascii="Candara" w:hAnsi="Candara" w:cs="Candara"/>
          <w:sz w:val="32"/>
          <w:szCs w:val="32"/>
        </w:rPr>
        <w:t xml:space="preserve"> which includes the address and a means of contacting the company</w:t>
      </w:r>
      <w:r>
        <w:rPr>
          <w:rFonts w:ascii="Candara" w:hAnsi="Candara" w:cs="Candara"/>
          <w:sz w:val="32"/>
          <w:szCs w:val="32"/>
        </w:rPr>
        <w:t xml:space="preserve">. </w:t>
      </w:r>
    </w:p>
    <w:p w14:paraId="4718E28B" w14:textId="77777777" w:rsidR="003E6B7F" w:rsidRDefault="003E6B7F">
      <w:pPr>
        <w:pStyle w:val="Heading1"/>
        <w:rPr>
          <w:rFonts w:ascii="Candara" w:hAnsi="Candara"/>
          <w:color w:val="9BBB59" w:themeColor="accent3"/>
          <w:sz w:val="30"/>
          <w14:textFill>
            <w14:solidFill>
              <w14:schemeClr w14:val="accent3">
                <w14:lumMod w14:val="50000"/>
                <w14:lumMod w14:val="65000"/>
                <w14:lumOff w14:val="35000"/>
              </w14:schemeClr>
            </w14:solidFill>
          </w14:textFill>
        </w:rPr>
      </w:pPr>
    </w:p>
    <w:p w14:paraId="20B7D5F9" w14:textId="77777777" w:rsidR="003E6B7F" w:rsidRDefault="003E6B7F">
      <w:pPr>
        <w:pStyle w:val="Heading1"/>
        <w:rPr>
          <w:rFonts w:ascii="Candara" w:hAnsi="Candara"/>
          <w:color w:val="9BBB59" w:themeColor="accent3"/>
          <w:sz w:val="30"/>
          <w14:textFill>
            <w14:solidFill>
              <w14:schemeClr w14:val="accent3">
                <w14:lumMod w14:val="50000"/>
                <w14:lumMod w14:val="65000"/>
                <w14:lumOff w14:val="35000"/>
              </w14:schemeClr>
            </w14:solidFill>
          </w14:textFill>
        </w:rPr>
      </w:pPr>
    </w:p>
    <w:p w14:paraId="47988560" w14:textId="77777777" w:rsidR="003E6B7F" w:rsidRDefault="003E6B7F">
      <w:pPr>
        <w:rPr>
          <w:sz w:val="28"/>
          <w:szCs w:val="28"/>
        </w:rPr>
      </w:pPr>
    </w:p>
    <w:p w14:paraId="41419E80" w14:textId="77777777" w:rsidR="003E6B7F" w:rsidRDefault="002D2961">
      <w:pPr>
        <w:pStyle w:val="Heading1"/>
        <w:rPr>
          <w:rFonts w:ascii="Candara" w:hAnsi="Candara"/>
          <w:color w:val="9BBB59" w:themeColor="accent3"/>
          <w:sz w:val="40"/>
          <w:szCs w:val="40"/>
          <w14:textFill>
            <w14:solidFill>
              <w14:schemeClr w14:val="accent3">
                <w14:lumMod w14:val="50000"/>
                <w14:lumMod w14:val="65000"/>
                <w14:lumOff w14:val="35000"/>
              </w14:schemeClr>
            </w14:solidFill>
          </w14:textFill>
        </w:rPr>
      </w:pPr>
      <w:r w:rsidRPr="00E200D7">
        <w:rPr>
          <w:rFonts w:ascii="Candara" w:hAnsi="Candara"/>
          <w:color w:val="1F497D" w:themeColor="text2"/>
          <w:sz w:val="40"/>
          <w:szCs w:val="40"/>
        </w:rPr>
        <w:t>PROJECT</w:t>
      </w:r>
      <w:r>
        <w:rPr>
          <w:rFonts w:ascii="Candara" w:hAnsi="Candara"/>
          <w:color w:val="9BBB59" w:themeColor="accent3"/>
          <w:sz w:val="40"/>
          <w:szCs w:val="40"/>
          <w14:textFill>
            <w14:solidFill>
              <w14:schemeClr w14:val="accent3">
                <w14:lumMod w14:val="50000"/>
                <w14:lumMod w14:val="65000"/>
                <w14:lumOff w14:val="35000"/>
              </w14:schemeClr>
            </w14:solidFill>
          </w14:textFill>
        </w:rPr>
        <w:t xml:space="preserve"> </w:t>
      </w:r>
      <w:r w:rsidRPr="00E200D7">
        <w:rPr>
          <w:rFonts w:ascii="Candara" w:hAnsi="Candara"/>
          <w:color w:val="1F497D" w:themeColor="text2"/>
          <w:sz w:val="40"/>
          <w:szCs w:val="40"/>
        </w:rPr>
        <w:t>REVIEW</w:t>
      </w:r>
    </w:p>
    <w:p w14:paraId="0D6A5A30" w14:textId="77777777" w:rsidR="003E6B7F" w:rsidRDefault="002D2961">
      <w:pPr>
        <w:rPr>
          <w:rFonts w:ascii="Candara" w:hAnsi="Candara" w:cs="Candara"/>
          <w:sz w:val="32"/>
          <w:szCs w:val="32"/>
        </w:rPr>
      </w:pPr>
      <w:r>
        <w:rPr>
          <w:rFonts w:ascii="Candara" w:hAnsi="Candara" w:cs="Candara"/>
          <w:sz w:val="32"/>
          <w:szCs w:val="32"/>
        </w:rPr>
        <w:t>This project has been educative for me and it has also been informative while also being tasking. The research done on this project has helped</w:t>
      </w:r>
      <w:r w:rsidR="008009C4">
        <w:rPr>
          <w:rFonts w:ascii="Candara" w:hAnsi="Candara" w:cs="Candara"/>
          <w:sz w:val="32"/>
          <w:szCs w:val="32"/>
        </w:rPr>
        <w:t xml:space="preserve"> me</w:t>
      </w:r>
      <w:r>
        <w:rPr>
          <w:rFonts w:ascii="Candara" w:hAnsi="Candara" w:cs="Candara"/>
          <w:sz w:val="32"/>
          <w:szCs w:val="32"/>
        </w:rPr>
        <w:t xml:space="preserve"> in widening my</w:t>
      </w:r>
    </w:p>
    <w:p w14:paraId="44129411" w14:textId="77777777" w:rsidR="003E6B7F" w:rsidRDefault="002D2961">
      <w:pPr>
        <w:rPr>
          <w:rFonts w:ascii="Candara" w:hAnsi="Candara" w:cs="Candara"/>
          <w:sz w:val="32"/>
          <w:szCs w:val="32"/>
        </w:rPr>
      </w:pPr>
      <w:r>
        <w:rPr>
          <w:rFonts w:ascii="Candara" w:hAnsi="Candara" w:cs="Candara"/>
          <w:sz w:val="32"/>
          <w:szCs w:val="32"/>
        </w:rPr>
        <w:t xml:space="preserve">horizons to more diverse options and ways of developing a project. The project has been the right blend of challenging and educative. </w:t>
      </w:r>
    </w:p>
    <w:p w14:paraId="17C72599" w14:textId="2994A7AD" w:rsidR="003E6B7F" w:rsidRDefault="003E6B7F">
      <w:pPr>
        <w:rPr>
          <w:sz w:val="24"/>
          <w:szCs w:val="24"/>
        </w:rPr>
      </w:pPr>
    </w:p>
    <w:p w14:paraId="46F154FD" w14:textId="33565024" w:rsidR="00A94CDB" w:rsidRDefault="00A94CDB">
      <w:pPr>
        <w:rPr>
          <w:sz w:val="24"/>
          <w:szCs w:val="24"/>
        </w:rPr>
      </w:pPr>
    </w:p>
    <w:p w14:paraId="114D53F1" w14:textId="5E99F660" w:rsidR="00A94CDB" w:rsidRDefault="00A94CDB">
      <w:pPr>
        <w:rPr>
          <w:sz w:val="24"/>
          <w:szCs w:val="24"/>
        </w:rPr>
      </w:pPr>
    </w:p>
    <w:p w14:paraId="538DB90F" w14:textId="7F015BC6" w:rsidR="00A94CDB" w:rsidRDefault="00A94CDB">
      <w:pPr>
        <w:rPr>
          <w:sz w:val="24"/>
          <w:szCs w:val="24"/>
        </w:rPr>
      </w:pPr>
    </w:p>
    <w:p w14:paraId="722AA746" w14:textId="69601B71" w:rsidR="00A94CDB" w:rsidRDefault="00A94CDB">
      <w:pPr>
        <w:rPr>
          <w:sz w:val="24"/>
          <w:szCs w:val="24"/>
        </w:rPr>
      </w:pPr>
    </w:p>
    <w:p w14:paraId="2709B75D" w14:textId="3ACC212F" w:rsidR="00A94CDB" w:rsidRDefault="00A94CDB">
      <w:pPr>
        <w:rPr>
          <w:sz w:val="24"/>
          <w:szCs w:val="24"/>
        </w:rPr>
      </w:pPr>
    </w:p>
    <w:p w14:paraId="4421DCF8" w14:textId="59BDCD5E" w:rsidR="00A94CDB" w:rsidRDefault="00AA2655" w:rsidP="00AA2655">
      <w:pPr>
        <w:pStyle w:val="Heading1"/>
      </w:pPr>
      <w:r w:rsidRPr="003653B2">
        <w:rPr>
          <w:color w:val="1F497D" w:themeColor="text2"/>
        </w:rPr>
        <w:t>DEVELOPER’S</w:t>
      </w:r>
      <w:r>
        <w:t xml:space="preserve"> </w:t>
      </w:r>
      <w:r w:rsidRPr="003653B2">
        <w:rPr>
          <w:color w:val="1F497D" w:themeColor="text2"/>
        </w:rPr>
        <w:t>GUIDE</w:t>
      </w:r>
    </w:p>
    <w:p w14:paraId="617C84B6" w14:textId="3DD8EA68" w:rsidR="00AA2655" w:rsidRDefault="00AA2655" w:rsidP="00AA2655">
      <w:r>
        <w:t>To generate</w:t>
      </w:r>
      <w:r w:rsidR="00DE4D31">
        <w:t xml:space="preserve"> .</w:t>
      </w:r>
      <w:proofErr w:type="spellStart"/>
      <w:r w:rsidR="00DE4D31">
        <w:t>docx</w:t>
      </w:r>
      <w:proofErr w:type="spellEnd"/>
      <w:r w:rsidR="00DE4D31">
        <w:t xml:space="preserve"> run the command node </w:t>
      </w:r>
      <w:proofErr w:type="spellStart"/>
      <w:r w:rsidR="00DE4D31">
        <w:t>index.js</w:t>
      </w:r>
      <w:proofErr w:type="spellEnd"/>
      <w:r w:rsidR="00DE4D31">
        <w:t xml:space="preserve"> .</w:t>
      </w:r>
    </w:p>
    <w:p w14:paraId="45A57F8F" w14:textId="081903F6" w:rsidR="00DE4D31" w:rsidRPr="00AA2655" w:rsidRDefault="00DE4D31" w:rsidP="00AA2655">
      <w:r>
        <w:t xml:space="preserve">To run the project run the index.html </w:t>
      </w:r>
      <w:r w:rsidR="00EA128A">
        <w:t xml:space="preserve">file or use </w:t>
      </w:r>
      <w:proofErr w:type="spellStart"/>
      <w:r w:rsidR="00EA128A">
        <w:t>npm</w:t>
      </w:r>
      <w:proofErr w:type="spellEnd"/>
      <w:r w:rsidR="00EA128A">
        <w:t xml:space="preserve"> package live server to run the command. </w:t>
      </w:r>
    </w:p>
    <w:p w14:paraId="09A762D2" w14:textId="7586C7C9" w:rsidR="00A94CDB" w:rsidRDefault="00A94CDB">
      <w:pPr>
        <w:rPr>
          <w:sz w:val="24"/>
          <w:szCs w:val="24"/>
        </w:rPr>
      </w:pPr>
    </w:p>
    <w:p w14:paraId="4EAB5E62" w14:textId="1F50B2E4" w:rsidR="00A94CDB" w:rsidRDefault="00A94CDB">
      <w:pPr>
        <w:rPr>
          <w:sz w:val="24"/>
          <w:szCs w:val="24"/>
        </w:rPr>
      </w:pPr>
    </w:p>
    <w:p w14:paraId="75EB8DC5" w14:textId="68AAC091" w:rsidR="00A94CDB" w:rsidRDefault="00A94CDB">
      <w:pPr>
        <w:rPr>
          <w:sz w:val="24"/>
          <w:szCs w:val="24"/>
        </w:rPr>
      </w:pPr>
    </w:p>
    <w:p w14:paraId="79AA5A35" w14:textId="175393CD" w:rsidR="00A94CDB" w:rsidRDefault="00A94CDB">
      <w:pPr>
        <w:rPr>
          <w:sz w:val="24"/>
          <w:szCs w:val="24"/>
        </w:rPr>
      </w:pPr>
    </w:p>
    <w:p w14:paraId="7C59CC5A" w14:textId="03312E71" w:rsidR="00A94CDB" w:rsidRDefault="00A94CDB">
      <w:pPr>
        <w:rPr>
          <w:sz w:val="24"/>
          <w:szCs w:val="24"/>
        </w:rPr>
      </w:pPr>
    </w:p>
    <w:p w14:paraId="4DFA14C1" w14:textId="77777777" w:rsidR="003E6B7F" w:rsidRDefault="003E6B7F">
      <w:pPr>
        <w:pStyle w:val="ListParagraph"/>
        <w:rPr>
          <w:rFonts w:ascii="Candara" w:eastAsiaTheme="majorEastAsia" w:hAnsi="Candara" w:cstheme="majorBidi"/>
          <w:color w:val="9BBB59" w:themeColor="accent3"/>
          <w:sz w:val="28"/>
          <w:szCs w:val="28"/>
          <w:lang w:eastAsia="en-US"/>
          <w14:textFill>
            <w14:solidFill>
              <w14:schemeClr w14:val="accent3">
                <w14:lumMod w14:val="50000"/>
                <w14:lumMod w14:val="65000"/>
                <w14:lumOff w14:val="35000"/>
              </w14:schemeClr>
            </w14:solidFill>
          </w14:textFill>
        </w:rPr>
      </w:pPr>
    </w:p>
    <w:p w14:paraId="0DFB1678" w14:textId="77777777" w:rsidR="003E6B7F" w:rsidRDefault="003E6B7F">
      <w:pPr>
        <w:rPr>
          <w:lang w:eastAsia="en-US"/>
        </w:rPr>
      </w:pPr>
    </w:p>
    <w:sectPr w:rsidR="003E6B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565CDC"/>
    <w:multiLevelType w:val="hybridMultilevel"/>
    <w:tmpl w:val="3D72BD38"/>
    <w:lvl w:ilvl="0" w:tplc="0809000F">
      <w:start w:val="1"/>
      <w:numFmt w:val="decimal"/>
      <w:lvlText w:val="%1."/>
      <w:lvlJc w:val="left"/>
      <w:pPr>
        <w:ind w:left="852" w:hanging="360"/>
      </w:pPr>
    </w:lvl>
    <w:lvl w:ilvl="1" w:tplc="08090019" w:tentative="1">
      <w:start w:val="1"/>
      <w:numFmt w:val="lowerLetter"/>
      <w:lvlText w:val="%2."/>
      <w:lvlJc w:val="left"/>
      <w:pPr>
        <w:ind w:left="1572" w:hanging="360"/>
      </w:pPr>
    </w:lvl>
    <w:lvl w:ilvl="2" w:tplc="0809001B" w:tentative="1">
      <w:start w:val="1"/>
      <w:numFmt w:val="lowerRoman"/>
      <w:lvlText w:val="%3."/>
      <w:lvlJc w:val="right"/>
      <w:pPr>
        <w:ind w:left="2292" w:hanging="180"/>
      </w:pPr>
    </w:lvl>
    <w:lvl w:ilvl="3" w:tplc="0809000F" w:tentative="1">
      <w:start w:val="1"/>
      <w:numFmt w:val="decimal"/>
      <w:lvlText w:val="%4."/>
      <w:lvlJc w:val="left"/>
      <w:pPr>
        <w:ind w:left="3012" w:hanging="360"/>
      </w:pPr>
    </w:lvl>
    <w:lvl w:ilvl="4" w:tplc="08090019" w:tentative="1">
      <w:start w:val="1"/>
      <w:numFmt w:val="lowerLetter"/>
      <w:lvlText w:val="%5."/>
      <w:lvlJc w:val="left"/>
      <w:pPr>
        <w:ind w:left="3732" w:hanging="360"/>
      </w:pPr>
    </w:lvl>
    <w:lvl w:ilvl="5" w:tplc="0809001B" w:tentative="1">
      <w:start w:val="1"/>
      <w:numFmt w:val="lowerRoman"/>
      <w:lvlText w:val="%6."/>
      <w:lvlJc w:val="right"/>
      <w:pPr>
        <w:ind w:left="4452" w:hanging="180"/>
      </w:pPr>
    </w:lvl>
    <w:lvl w:ilvl="6" w:tplc="0809000F" w:tentative="1">
      <w:start w:val="1"/>
      <w:numFmt w:val="decimal"/>
      <w:lvlText w:val="%7."/>
      <w:lvlJc w:val="left"/>
      <w:pPr>
        <w:ind w:left="5172" w:hanging="360"/>
      </w:pPr>
    </w:lvl>
    <w:lvl w:ilvl="7" w:tplc="08090019" w:tentative="1">
      <w:start w:val="1"/>
      <w:numFmt w:val="lowerLetter"/>
      <w:lvlText w:val="%8."/>
      <w:lvlJc w:val="left"/>
      <w:pPr>
        <w:ind w:left="5892" w:hanging="360"/>
      </w:pPr>
    </w:lvl>
    <w:lvl w:ilvl="8" w:tplc="0809001B" w:tentative="1">
      <w:start w:val="1"/>
      <w:numFmt w:val="lowerRoman"/>
      <w:lvlText w:val="%9."/>
      <w:lvlJc w:val="right"/>
      <w:pPr>
        <w:ind w:left="6612" w:hanging="180"/>
      </w:pPr>
    </w:lvl>
  </w:abstractNum>
  <w:abstractNum w:abstractNumId="1" w15:restartNumberingAfterBreak="0">
    <w:nsid w:val="14A6592A"/>
    <w:multiLevelType w:val="multilevel"/>
    <w:tmpl w:val="14A6592A"/>
    <w:lvl w:ilvl="0">
      <w:start w:val="1"/>
      <w:numFmt w:val="decimal"/>
      <w:lvlText w:val="%1)"/>
      <w:lvlJc w:val="left"/>
      <w:pPr>
        <w:ind w:left="720" w:hanging="360"/>
      </w:pPr>
      <w:rPr>
        <w:sz w:val="32"/>
        <w:szCs w:val="3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C04662"/>
    <w:multiLevelType w:val="hybridMultilevel"/>
    <w:tmpl w:val="C46E47B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33C20AB"/>
    <w:multiLevelType w:val="hybridMultilevel"/>
    <w:tmpl w:val="03AC2D1A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CM_APTECH">
    <w15:presenceInfo w15:providerId="None" w15:userId="CM_APTECH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82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7C10"/>
    <w:rsid w:val="00014ACB"/>
    <w:rsid w:val="00017CC9"/>
    <w:rsid w:val="00043F3D"/>
    <w:rsid w:val="000469CC"/>
    <w:rsid w:val="00097F43"/>
    <w:rsid w:val="000A1BD1"/>
    <w:rsid w:val="000A49CE"/>
    <w:rsid w:val="000D6CF1"/>
    <w:rsid w:val="000F32C7"/>
    <w:rsid w:val="00156F25"/>
    <w:rsid w:val="0017743A"/>
    <w:rsid w:val="001C1E8B"/>
    <w:rsid w:val="00247CE5"/>
    <w:rsid w:val="00252694"/>
    <w:rsid w:val="00267F21"/>
    <w:rsid w:val="002A5866"/>
    <w:rsid w:val="002A7C10"/>
    <w:rsid w:val="002D2961"/>
    <w:rsid w:val="00333864"/>
    <w:rsid w:val="003653B2"/>
    <w:rsid w:val="00393AE7"/>
    <w:rsid w:val="003B0766"/>
    <w:rsid w:val="003E6B7F"/>
    <w:rsid w:val="00424B00"/>
    <w:rsid w:val="004344E6"/>
    <w:rsid w:val="004E73DA"/>
    <w:rsid w:val="004F3A4D"/>
    <w:rsid w:val="005423B3"/>
    <w:rsid w:val="00546015"/>
    <w:rsid w:val="005835BE"/>
    <w:rsid w:val="005B3D18"/>
    <w:rsid w:val="005E1C15"/>
    <w:rsid w:val="005E487A"/>
    <w:rsid w:val="005F08E3"/>
    <w:rsid w:val="00667C1D"/>
    <w:rsid w:val="00674871"/>
    <w:rsid w:val="0067582C"/>
    <w:rsid w:val="0069376A"/>
    <w:rsid w:val="006A47AE"/>
    <w:rsid w:val="006F151B"/>
    <w:rsid w:val="0074625E"/>
    <w:rsid w:val="00785DA1"/>
    <w:rsid w:val="007C4F0E"/>
    <w:rsid w:val="008009C4"/>
    <w:rsid w:val="00862EAF"/>
    <w:rsid w:val="0087180B"/>
    <w:rsid w:val="008E78FF"/>
    <w:rsid w:val="00942FA4"/>
    <w:rsid w:val="009C4128"/>
    <w:rsid w:val="009C49D3"/>
    <w:rsid w:val="009C51A1"/>
    <w:rsid w:val="009E1B58"/>
    <w:rsid w:val="009E1BF9"/>
    <w:rsid w:val="00A4385C"/>
    <w:rsid w:val="00A4493E"/>
    <w:rsid w:val="00A63174"/>
    <w:rsid w:val="00A94CDB"/>
    <w:rsid w:val="00AA2655"/>
    <w:rsid w:val="00B559C4"/>
    <w:rsid w:val="00B84D3A"/>
    <w:rsid w:val="00B86B78"/>
    <w:rsid w:val="00B97CD5"/>
    <w:rsid w:val="00BA6F62"/>
    <w:rsid w:val="00BB7F0F"/>
    <w:rsid w:val="00BC5E4A"/>
    <w:rsid w:val="00C00C36"/>
    <w:rsid w:val="00C56B0A"/>
    <w:rsid w:val="00C6149E"/>
    <w:rsid w:val="00C6404C"/>
    <w:rsid w:val="00C80B1C"/>
    <w:rsid w:val="00C97BC5"/>
    <w:rsid w:val="00D35AC2"/>
    <w:rsid w:val="00D520C2"/>
    <w:rsid w:val="00DC6750"/>
    <w:rsid w:val="00DD2C43"/>
    <w:rsid w:val="00DD41A9"/>
    <w:rsid w:val="00DD4E94"/>
    <w:rsid w:val="00DE4D31"/>
    <w:rsid w:val="00E043B4"/>
    <w:rsid w:val="00E200D7"/>
    <w:rsid w:val="00E32100"/>
    <w:rsid w:val="00E47656"/>
    <w:rsid w:val="00E6179A"/>
    <w:rsid w:val="00EA128A"/>
    <w:rsid w:val="00ED231F"/>
    <w:rsid w:val="00EF315B"/>
    <w:rsid w:val="00F02C5E"/>
    <w:rsid w:val="00F2149A"/>
    <w:rsid w:val="00F53D83"/>
    <w:rsid w:val="00F95794"/>
    <w:rsid w:val="00F960D4"/>
    <w:rsid w:val="00FA571C"/>
    <w:rsid w:val="00FD45A6"/>
    <w:rsid w:val="0A08566B"/>
    <w:rsid w:val="0AFB1C1F"/>
    <w:rsid w:val="11A142B5"/>
    <w:rsid w:val="11A534D1"/>
    <w:rsid w:val="130D3C5A"/>
    <w:rsid w:val="1C950C5C"/>
    <w:rsid w:val="25A847E5"/>
    <w:rsid w:val="25AB1DFC"/>
    <w:rsid w:val="36B5291C"/>
    <w:rsid w:val="438C375E"/>
    <w:rsid w:val="4662278E"/>
    <w:rsid w:val="473767D0"/>
    <w:rsid w:val="557D177E"/>
    <w:rsid w:val="5BFC0622"/>
    <w:rsid w:val="64D559C1"/>
    <w:rsid w:val="70BE7242"/>
    <w:rsid w:val="74D0607C"/>
    <w:rsid w:val="765247A1"/>
    <w:rsid w:val="7C693BA2"/>
    <w:rsid w:val="7F836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06BF5F3B"/>
  <w15:docId w15:val="{C277B910-AB9A-5447-ABAA-20B157367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before="120" w:after="200" w:line="264" w:lineRule="auto"/>
    </w:pPr>
    <w:rPr>
      <w:rFonts w:asciiTheme="minorHAnsi" w:eastAsiaTheme="minorHAnsi" w:hAnsiTheme="minorHAnsi" w:cstheme="minorBidi"/>
      <w:color w:val="595959" w:themeColor="text1" w:themeTint="A6"/>
      <w:lang w:val="en-US"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  <w14:textFill>
        <w14:solidFill>
          <w14:schemeClr w14:val="accent1">
            <w14:lumMod w14:val="75000"/>
            <w14:lumMod w14:val="65000"/>
            <w14:lumOff w14:val="35000"/>
          </w14:schemeClr>
        </w14:solidFill>
      </w14:textFill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before="0"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uiPriority w:val="99"/>
    <w:unhideWhenUsed/>
    <w:pPr>
      <w:spacing w:beforeAutospacing="1" w:afterAutospacing="1"/>
    </w:pPr>
    <w:rPr>
      <w:sz w:val="24"/>
      <w:szCs w:val="24"/>
      <w:lang w:val="en-US" w:eastAsia="zh-CN"/>
    </w:rPr>
  </w:style>
  <w:style w:type="paragraph" w:styleId="Subtitle">
    <w:name w:val="Subtitle"/>
    <w:basedOn w:val="Normal"/>
    <w:next w:val="Normal"/>
    <w:link w:val="SubtitleChar"/>
    <w:uiPriority w:val="11"/>
    <w:unhideWhenUsed/>
    <w:qFormat/>
    <w:pPr>
      <w:spacing w:before="0" w:after="480"/>
      <w:jc w:val="center"/>
    </w:pPr>
    <w:rPr>
      <w:rFonts w:asciiTheme="majorHAnsi" w:eastAsiaTheme="majorEastAsia" w:hAnsiTheme="majorHAnsi" w:cstheme="majorBidi"/>
      <w:caps/>
      <w:sz w:val="26"/>
    </w:r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8" w:space="4" w:color="4F81BD" w:themeColor="accent1"/>
      </w:pBdr>
      <w:spacing w:before="0" w:after="300" w:line="240" w:lineRule="auto"/>
      <w:contextualSpacing/>
    </w:pPr>
    <w:rPr>
      <w:rFonts w:asciiTheme="majorHAnsi" w:eastAsiaTheme="majorEastAsia" w:hAnsiTheme="majorHAnsi" w:cstheme="majorBidi"/>
      <w:color w:val="1F497D" w:themeColor="text2"/>
      <w:spacing w:val="5"/>
      <w:kern w:val="28"/>
      <w:sz w:val="52"/>
      <w:szCs w:val="52"/>
      <w14:textFill>
        <w14:solidFill>
          <w14:schemeClr w14:val="tx2">
            <w14:lumMod w14:val="75000"/>
            <w14:lumMod w14:val="65000"/>
            <w14:lumOff w14:val="35000"/>
          </w14:schemeClr>
        </w14:solidFill>
      </w14:textFill>
    </w:rPr>
  </w:style>
  <w:style w:type="paragraph" w:styleId="TOC1">
    <w:name w:val="toc 1"/>
    <w:basedOn w:val="Normal"/>
    <w:next w:val="Normal"/>
    <w:uiPriority w:val="39"/>
    <w:unhideWhenUsed/>
    <w:pPr>
      <w:spacing w:after="100"/>
    </w:p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hAnsi="Tahoma" w:cs="Tahoma"/>
      <w:color w:val="595959" w:themeColor="text1" w:themeTint="A6"/>
      <w:sz w:val="16"/>
      <w:szCs w:val="16"/>
      <w:lang w:eastAsia="ja-JP"/>
    </w:rPr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4F81BD" w:themeColor="accent1"/>
      <w:sz w:val="20"/>
      <w:szCs w:val="20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  <w:szCs w:val="20"/>
      <w:lang w:eastAsia="ja-JP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paragraph" w:customStyle="1" w:styleId="TOCHeading1">
    <w:name w:val="TOC Heading1"/>
    <w:basedOn w:val="Heading1"/>
    <w:next w:val="Normal"/>
    <w:uiPriority w:val="39"/>
    <w:unhideWhenUsed/>
    <w:qFormat/>
    <w:pPr>
      <w:outlineLvl w:val="9"/>
    </w:pPr>
  </w:style>
  <w:style w:type="paragraph" w:customStyle="1" w:styleId="ContactInfo">
    <w:name w:val="Contact Info"/>
    <w:basedOn w:val="Normal"/>
    <w:uiPriority w:val="99"/>
    <w:qFormat/>
    <w:pPr>
      <w:spacing w:before="0" w:after="0"/>
      <w:jc w:val="center"/>
    </w:p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caps/>
      <w:color w:val="595959" w:themeColor="text1" w:themeTint="A6"/>
      <w:sz w:val="26"/>
      <w:szCs w:val="20"/>
      <w:lang w:eastAsia="ja-JP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microsoft.com/office/2011/relationships/people" Target="peop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ntTable" Target="fontTable.xml" /><Relationship Id="rId5" Type="http://schemas.openxmlformats.org/officeDocument/2006/relationships/webSettings" Target="webSettings.xml" /><Relationship Id="rId4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542</Words>
  <Characters>3095</Characters>
  <Application>Microsoft Office Word</Application>
  <DocSecurity>0</DocSecurity>
  <Lines>25</Lines>
  <Paragraphs>7</Paragraphs>
  <ScaleCrop>false</ScaleCrop>
  <Company/>
  <LinksUpToDate>false</LinksUpToDate>
  <CharactersWithSpaces>3630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Diamond Computer</dc:creator>
  <cp:lastModifiedBy>Olorunnishola Abisola Adekunbi</cp:lastModifiedBy>
  <cp:revision>2</cp:revision>
  <dcterms:created xsi:type="dcterms:W3CDTF">2021-07-16T06:24:00Z</dcterms:created>
  <dcterms:modified xsi:type="dcterms:W3CDTF">2021-07-16T06:24:00Z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1033-11.2.0.9684</vt:lpwstr>
  </property>
</Properties>
</file>